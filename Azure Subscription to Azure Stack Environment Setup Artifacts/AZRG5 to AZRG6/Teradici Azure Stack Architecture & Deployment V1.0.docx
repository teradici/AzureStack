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CBE" w:rsidRDefault="007B0657">
      <w:pPr>
        <w:pStyle w:val="Title"/>
        <w:jc w:val="center"/>
      </w:pPr>
      <w:bookmarkStart w:id="0" w:name="_83osy7mgf8hu" w:colFirst="0" w:colLast="0"/>
      <w:bookmarkStart w:id="1" w:name="_GoBack"/>
      <w:bookmarkEnd w:id="0"/>
      <w:bookmarkEnd w:id="1"/>
      <w:r>
        <w:t>C</w:t>
      </w:r>
      <w:r w:rsidR="00126546">
        <w:t>loud Access Software</w:t>
      </w:r>
      <w:r>
        <w:t xml:space="preserve"> Deployment on </w:t>
      </w:r>
      <w:r w:rsidR="00126546">
        <w:t>Azure Stack</w:t>
      </w:r>
    </w:p>
    <w:p w:rsidR="00D05CBE" w:rsidRDefault="00D05CBE"/>
    <w:p w:rsidR="00D05CBE" w:rsidRDefault="00126546">
      <w:pPr>
        <w:jc w:val="center"/>
      </w:pPr>
      <w:r>
        <w:t>Jeff Dillabough</w:t>
      </w:r>
    </w:p>
    <w:p w:rsidR="00D05CBE" w:rsidRDefault="00126546">
      <w:pPr>
        <w:jc w:val="center"/>
      </w:pPr>
      <w:del w:id="2" w:author="John McVay" w:date="2019-03-07T10:06:00Z">
        <w:r w:rsidDel="005D2BC7">
          <w:delText>January 31</w:delText>
        </w:r>
      </w:del>
      <w:ins w:id="3" w:author="John McVay" w:date="2019-03-07T10:06:00Z">
        <w:r w:rsidR="005D2BC7">
          <w:t>February 13</w:t>
        </w:r>
      </w:ins>
      <w:r>
        <w:t>, 2019</w:t>
      </w:r>
    </w:p>
    <w:p w:rsidR="00D05CBE" w:rsidRDefault="00D05CBE"/>
    <w:p w:rsidR="00D05CBE" w:rsidRDefault="00D05CBE"/>
    <w:sdt>
      <w:sdtPr>
        <w:id w:val="1082726224"/>
        <w:docPartObj>
          <w:docPartGallery w:val="Table of Contents"/>
          <w:docPartUnique/>
        </w:docPartObj>
      </w:sdtPr>
      <w:sdtEndPr/>
      <w:sdtContent>
        <w:p w:rsidR="000B4ED0" w:rsidRDefault="007B0657">
          <w:pPr>
            <w:pStyle w:val="TOC1"/>
            <w:tabs>
              <w:tab w:val="left" w:pos="440"/>
              <w:tab w:val="right" w:leader="dot" w:pos="9350"/>
            </w:tabs>
            <w:rPr>
              <w:ins w:id="4" w:author="John McVay [2]" w:date="2019-02-05T12:21:00Z"/>
              <w:rFonts w:asciiTheme="minorHAnsi" w:eastAsiaTheme="minorEastAsia" w:hAnsiTheme="minorHAnsi" w:cstheme="minorBidi"/>
              <w:noProof/>
              <w:lang w:val="en-CA" w:eastAsia="en-CA"/>
            </w:rPr>
          </w:pPr>
          <w:r>
            <w:fldChar w:fldCharType="begin"/>
          </w:r>
          <w:r>
            <w:instrText xml:space="preserve"> TOC \h \u \z \n </w:instrText>
          </w:r>
          <w:r>
            <w:fldChar w:fldCharType="separate"/>
          </w:r>
          <w:ins w:id="5" w:author="John McVay [2]" w:date="2019-02-05T12:21:00Z">
            <w:r w:rsidR="000B4ED0" w:rsidRPr="006A0193">
              <w:rPr>
                <w:rStyle w:val="Hyperlink"/>
                <w:noProof/>
              </w:rPr>
              <w:fldChar w:fldCharType="begin"/>
            </w:r>
            <w:r w:rsidR="000B4ED0" w:rsidRPr="006A0193">
              <w:rPr>
                <w:rStyle w:val="Hyperlink"/>
                <w:noProof/>
              </w:rPr>
              <w:instrText xml:space="preserve"> </w:instrText>
            </w:r>
            <w:r w:rsidR="000B4ED0">
              <w:rPr>
                <w:noProof/>
              </w:rPr>
              <w:instrText>HYPERLINK \l "_Toc261713"</w:instrText>
            </w:r>
            <w:r w:rsidR="000B4ED0" w:rsidRPr="006A0193">
              <w:rPr>
                <w:rStyle w:val="Hyperlink"/>
                <w:noProof/>
              </w:rPr>
              <w:instrText xml:space="preserve"> </w:instrText>
            </w:r>
            <w:r w:rsidR="000B4ED0" w:rsidRPr="006A0193">
              <w:rPr>
                <w:rStyle w:val="Hyperlink"/>
                <w:noProof/>
              </w:rPr>
              <w:fldChar w:fldCharType="separate"/>
            </w:r>
            <w:r w:rsidR="000B4ED0" w:rsidRPr="006A0193">
              <w:rPr>
                <w:rStyle w:val="Hyperlink"/>
                <w:noProof/>
              </w:rPr>
              <w:t>1.</w:t>
            </w:r>
            <w:r w:rsidR="000B4ED0">
              <w:rPr>
                <w:rFonts w:asciiTheme="minorHAnsi" w:eastAsiaTheme="minorEastAsia" w:hAnsiTheme="minorHAnsi" w:cstheme="minorBidi"/>
                <w:noProof/>
                <w:lang w:val="en-CA" w:eastAsia="en-CA"/>
              </w:rPr>
              <w:tab/>
            </w:r>
            <w:r w:rsidR="000B4ED0" w:rsidRPr="006A0193">
              <w:rPr>
                <w:rStyle w:val="Hyperlink"/>
                <w:noProof/>
              </w:rPr>
              <w:t>Introduction</w:t>
            </w:r>
            <w:r w:rsidR="000B4ED0" w:rsidRPr="006A0193">
              <w:rPr>
                <w:rStyle w:val="Hyperlink"/>
                <w:noProof/>
              </w:rPr>
              <w:fldChar w:fldCharType="end"/>
            </w:r>
          </w:ins>
        </w:p>
        <w:p w:rsidR="000B4ED0" w:rsidRDefault="000B4ED0">
          <w:pPr>
            <w:pStyle w:val="TOC1"/>
            <w:tabs>
              <w:tab w:val="left" w:pos="440"/>
              <w:tab w:val="right" w:leader="dot" w:pos="9350"/>
            </w:tabs>
            <w:rPr>
              <w:ins w:id="6" w:author="John McVay [2]" w:date="2019-02-05T12:21:00Z"/>
              <w:rFonts w:asciiTheme="minorHAnsi" w:eastAsiaTheme="minorEastAsia" w:hAnsiTheme="minorHAnsi" w:cstheme="minorBidi"/>
              <w:noProof/>
              <w:lang w:val="en-CA" w:eastAsia="en-CA"/>
            </w:rPr>
          </w:pPr>
          <w:ins w:id="7"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"_Toc261714"</w:instrText>
            </w:r>
            <w:r w:rsidRPr="006A0193">
              <w:rPr>
                <w:rStyle w:val="Hyperlink"/>
                <w:noProof/>
              </w:rPr>
              <w:instrText xml:space="preserve"> </w:instrText>
            </w:r>
            <w:r w:rsidRPr="006A0193">
              <w:rPr>
                <w:rStyle w:val="Hyperlink"/>
                <w:noProof/>
              </w:rPr>
              <w:fldChar w:fldCharType="separate"/>
            </w:r>
            <w:r w:rsidRPr="006A0193">
              <w:rPr>
                <w:rStyle w:val="Hyperlink"/>
                <w:noProof/>
              </w:rPr>
              <w:t>2.</w:t>
            </w:r>
            <w:r>
              <w:rPr>
                <w:rFonts w:asciiTheme="minorHAnsi" w:eastAsiaTheme="minorEastAsia" w:hAnsiTheme="minorHAnsi" w:cstheme="minorBidi"/>
                <w:noProof/>
                <w:lang w:val="en-CA" w:eastAsia="en-CA"/>
              </w:rPr>
              <w:tab/>
            </w:r>
            <w:r w:rsidRPr="006A0193">
              <w:rPr>
                <w:rStyle w:val="Hyperlink"/>
                <w:noProof/>
              </w:rPr>
              <w:t>Prerequisite</w:t>
            </w:r>
            <w:r w:rsidRPr="006A0193">
              <w:rPr>
                <w:rStyle w:val="Hyperlink"/>
                <w:noProof/>
              </w:rPr>
              <w:fldChar w:fldCharType="end"/>
            </w:r>
          </w:ins>
        </w:p>
        <w:p w:rsidR="000B4ED0" w:rsidRDefault="000B4ED0">
          <w:pPr>
            <w:pStyle w:val="TOC1"/>
            <w:tabs>
              <w:tab w:val="left" w:pos="440"/>
              <w:tab w:val="right" w:leader="dot" w:pos="9350"/>
            </w:tabs>
            <w:rPr>
              <w:ins w:id="8" w:author="John McVay [2]" w:date="2019-02-05T12:21:00Z"/>
              <w:rFonts w:asciiTheme="minorHAnsi" w:eastAsiaTheme="minorEastAsia" w:hAnsiTheme="minorHAnsi" w:cstheme="minorBidi"/>
              <w:noProof/>
              <w:lang w:val="en-CA" w:eastAsia="en-CA"/>
            </w:rPr>
          </w:pPr>
          <w:ins w:id="9"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"_Toc261715"</w:instrText>
            </w:r>
            <w:r w:rsidRPr="006A0193">
              <w:rPr>
                <w:rStyle w:val="Hyperlink"/>
                <w:noProof/>
              </w:rPr>
              <w:instrText xml:space="preserve"> </w:instrText>
            </w:r>
            <w:r w:rsidRPr="006A0193">
              <w:rPr>
                <w:rStyle w:val="Hyperlink"/>
                <w:noProof/>
              </w:rPr>
              <w:fldChar w:fldCharType="separate"/>
            </w:r>
            <w:r w:rsidRPr="006A0193">
              <w:rPr>
                <w:rStyle w:val="Hyperlink"/>
                <w:noProof/>
              </w:rPr>
              <w:t>3.</w:t>
            </w:r>
            <w:r>
              <w:rPr>
                <w:rFonts w:asciiTheme="minorHAnsi" w:eastAsiaTheme="minorEastAsia" w:hAnsiTheme="minorHAnsi" w:cstheme="minorBidi"/>
                <w:noProof/>
                <w:lang w:val="en-CA" w:eastAsia="en-CA"/>
              </w:rPr>
              <w:tab/>
            </w:r>
            <w:r w:rsidRPr="006A0193">
              <w:rPr>
                <w:rStyle w:val="Hyperlink"/>
                <w:noProof/>
              </w:rPr>
              <w:t>Setup the Azure Stack Infrastructure</w:t>
            </w:r>
            <w:r w:rsidRPr="006A0193">
              <w:rPr>
                <w:rStyle w:val="Hyperlink"/>
                <w:noProof/>
              </w:rPr>
              <w:fldChar w:fldCharType="end"/>
            </w:r>
          </w:ins>
        </w:p>
        <w:p w:rsidR="000B4ED0" w:rsidRDefault="000B4ED0">
          <w:pPr>
            <w:pStyle w:val="TOC2"/>
            <w:tabs>
              <w:tab w:val="right" w:leader="dot" w:pos="9350"/>
            </w:tabs>
            <w:rPr>
              <w:ins w:id="10" w:author="John McVay [2]" w:date="2019-02-05T12:21:00Z"/>
              <w:rFonts w:asciiTheme="minorHAnsi" w:eastAsiaTheme="minorEastAsia" w:hAnsiTheme="minorHAnsi" w:cstheme="minorBidi"/>
              <w:noProof/>
              <w:lang w:val="en-CA" w:eastAsia="en-CA"/>
            </w:rPr>
          </w:pPr>
          <w:ins w:id="11"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"_Toc261716"</w:instrText>
            </w:r>
            <w:r w:rsidRPr="006A0193">
              <w:rPr>
                <w:rStyle w:val="Hyperlink"/>
                <w:noProof/>
              </w:rPr>
              <w:instrText xml:space="preserve"> </w:instrText>
            </w:r>
            <w:r w:rsidRPr="006A0193">
              <w:rPr>
                <w:rStyle w:val="Hyperlink"/>
                <w:noProof/>
              </w:rPr>
              <w:fldChar w:fldCharType="separate"/>
            </w:r>
            <w:r w:rsidRPr="006A0193">
              <w:rPr>
                <w:rStyle w:val="Hyperlink"/>
                <w:noProof/>
              </w:rPr>
              <w:t>Create a Resource Group</w:t>
            </w:r>
            <w:r w:rsidRPr="006A0193">
              <w:rPr>
                <w:rStyle w:val="Hyperlink"/>
                <w:noProof/>
              </w:rPr>
              <w:fldChar w:fldCharType="end"/>
            </w:r>
          </w:ins>
        </w:p>
        <w:p w:rsidR="000B4ED0" w:rsidRDefault="000B4ED0">
          <w:pPr>
            <w:pStyle w:val="TOC2"/>
            <w:tabs>
              <w:tab w:val="right" w:leader="dot" w:pos="9350"/>
            </w:tabs>
            <w:rPr>
              <w:ins w:id="12" w:author="John McVay [2]" w:date="2019-02-05T12:21:00Z"/>
              <w:rFonts w:asciiTheme="minorHAnsi" w:eastAsiaTheme="minorEastAsia" w:hAnsiTheme="minorHAnsi" w:cstheme="minorBidi"/>
              <w:noProof/>
              <w:lang w:val="en-CA" w:eastAsia="en-CA"/>
            </w:rPr>
          </w:pPr>
          <w:ins w:id="13"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"_Toc261717"</w:instrText>
            </w:r>
            <w:r w:rsidRPr="006A0193">
              <w:rPr>
                <w:rStyle w:val="Hyperlink"/>
                <w:noProof/>
              </w:rPr>
              <w:instrText xml:space="preserve"> </w:instrText>
            </w:r>
            <w:r w:rsidRPr="006A0193">
              <w:rPr>
                <w:rStyle w:val="Hyperlink"/>
                <w:noProof/>
              </w:rPr>
              <w:fldChar w:fldCharType="separate"/>
            </w:r>
            <w:r w:rsidRPr="006A0193">
              <w:rPr>
                <w:rStyle w:val="Hyperlink"/>
                <w:noProof/>
              </w:rPr>
              <w:t>Create a Virtual Network and configure Subnets</w:t>
            </w:r>
            <w:r w:rsidRPr="006A0193">
              <w:rPr>
                <w:rStyle w:val="Hyperlink"/>
                <w:noProof/>
              </w:rPr>
              <w:fldChar w:fldCharType="end"/>
            </w:r>
          </w:ins>
        </w:p>
        <w:p w:rsidR="000B4ED0" w:rsidRDefault="000B4ED0">
          <w:pPr>
            <w:pStyle w:val="TOC1"/>
            <w:tabs>
              <w:tab w:val="left" w:pos="440"/>
              <w:tab w:val="right" w:leader="dot" w:pos="9350"/>
            </w:tabs>
            <w:rPr>
              <w:ins w:id="14" w:author="John McVay [2]" w:date="2019-02-05T12:21:00Z"/>
              <w:rFonts w:asciiTheme="minorHAnsi" w:eastAsiaTheme="minorEastAsia" w:hAnsiTheme="minorHAnsi" w:cstheme="minorBidi"/>
              <w:noProof/>
              <w:lang w:val="en-CA" w:eastAsia="en-CA"/>
            </w:rPr>
          </w:pPr>
          <w:ins w:id="15"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"_Toc261718"</w:instrText>
            </w:r>
            <w:r w:rsidRPr="006A0193">
              <w:rPr>
                <w:rStyle w:val="Hyperlink"/>
                <w:noProof/>
              </w:rPr>
              <w:instrText xml:space="preserve"> </w:instrText>
            </w:r>
            <w:r w:rsidRPr="006A0193">
              <w:rPr>
                <w:rStyle w:val="Hyperlink"/>
                <w:noProof/>
              </w:rPr>
              <w:fldChar w:fldCharType="separate"/>
            </w:r>
            <w:r w:rsidRPr="006A0193">
              <w:rPr>
                <w:rStyle w:val="Hyperlink"/>
                <w:noProof/>
              </w:rPr>
              <w:t>4.</w:t>
            </w:r>
            <w:r>
              <w:rPr>
                <w:rFonts w:asciiTheme="minorHAnsi" w:eastAsiaTheme="minorEastAsia" w:hAnsiTheme="minorHAnsi" w:cstheme="minorBidi"/>
                <w:noProof/>
                <w:lang w:val="en-CA" w:eastAsia="en-CA"/>
              </w:rPr>
              <w:tab/>
            </w:r>
            <w:r w:rsidRPr="006A0193">
              <w:rPr>
                <w:rStyle w:val="Hyperlink"/>
                <w:noProof/>
              </w:rPr>
              <w:t>Connect to the corporate network</w:t>
            </w:r>
            <w:r w:rsidRPr="006A0193">
              <w:rPr>
                <w:rStyle w:val="Hyperlink"/>
                <w:noProof/>
              </w:rPr>
              <w:fldChar w:fldCharType="end"/>
            </w:r>
          </w:ins>
        </w:p>
        <w:p w:rsidR="000B4ED0" w:rsidRDefault="000B4ED0">
          <w:pPr>
            <w:pStyle w:val="TOC2"/>
            <w:tabs>
              <w:tab w:val="right" w:leader="dot" w:pos="9350"/>
            </w:tabs>
            <w:rPr>
              <w:ins w:id="16" w:author="John McVay [2]" w:date="2019-02-05T12:21:00Z"/>
              <w:rFonts w:asciiTheme="minorHAnsi" w:eastAsiaTheme="minorEastAsia" w:hAnsiTheme="minorHAnsi" w:cstheme="minorBidi"/>
              <w:noProof/>
              <w:lang w:val="en-CA" w:eastAsia="en-CA"/>
            </w:rPr>
          </w:pPr>
          <w:ins w:id="17"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"_Toc261719"</w:instrText>
            </w:r>
            <w:r w:rsidRPr="006A0193">
              <w:rPr>
                <w:rStyle w:val="Hyperlink"/>
                <w:noProof/>
              </w:rPr>
              <w:instrText xml:space="preserve"> </w:instrText>
            </w:r>
            <w:r w:rsidRPr="006A0193">
              <w:rPr>
                <w:rStyle w:val="Hyperlink"/>
                <w:noProof/>
              </w:rPr>
              <w:fldChar w:fldCharType="separate"/>
            </w:r>
            <w:r w:rsidRPr="006A0193">
              <w:rPr>
                <w:rStyle w:val="Hyperlink"/>
                <w:noProof/>
              </w:rPr>
              <w:t>Create a Virtual Network Gateway</w:t>
            </w:r>
            <w:r w:rsidRPr="006A0193">
              <w:rPr>
                <w:rStyle w:val="Hyperlink"/>
                <w:noProof/>
              </w:rPr>
              <w:fldChar w:fldCharType="end"/>
            </w:r>
          </w:ins>
        </w:p>
        <w:p w:rsidR="000B4ED0" w:rsidRDefault="000B4ED0">
          <w:pPr>
            <w:pStyle w:val="TOC2"/>
            <w:tabs>
              <w:tab w:val="right" w:leader="dot" w:pos="9350"/>
            </w:tabs>
            <w:rPr>
              <w:ins w:id="18" w:author="John McVay [2]" w:date="2019-02-05T12:21:00Z"/>
              <w:rFonts w:asciiTheme="minorHAnsi" w:eastAsiaTheme="minorEastAsia" w:hAnsiTheme="minorHAnsi" w:cstheme="minorBidi"/>
              <w:noProof/>
              <w:lang w:val="en-CA" w:eastAsia="en-CA"/>
            </w:rPr>
          </w:pPr>
          <w:ins w:id="19"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"_Toc261720"</w:instrText>
            </w:r>
            <w:r w:rsidRPr="006A0193">
              <w:rPr>
                <w:rStyle w:val="Hyperlink"/>
                <w:noProof/>
              </w:rPr>
              <w:instrText xml:space="preserve"> </w:instrText>
            </w:r>
            <w:r w:rsidRPr="006A0193">
              <w:rPr>
                <w:rStyle w:val="Hyperlink"/>
                <w:noProof/>
              </w:rPr>
              <w:fldChar w:fldCharType="separate"/>
            </w:r>
            <w:r w:rsidRPr="006A0193">
              <w:rPr>
                <w:rStyle w:val="Hyperlink"/>
                <w:noProof/>
              </w:rPr>
              <w:t>Create the VPN connection to the Corporate Network</w:t>
            </w:r>
            <w:r w:rsidRPr="006A0193">
              <w:rPr>
                <w:rStyle w:val="Hyperlink"/>
                <w:noProof/>
              </w:rPr>
              <w:fldChar w:fldCharType="end"/>
            </w:r>
          </w:ins>
        </w:p>
        <w:p w:rsidR="000B4ED0" w:rsidRDefault="000B4ED0">
          <w:pPr>
            <w:pStyle w:val="TOC1"/>
            <w:tabs>
              <w:tab w:val="left" w:pos="440"/>
              <w:tab w:val="right" w:leader="dot" w:pos="9350"/>
            </w:tabs>
            <w:rPr>
              <w:ins w:id="20" w:author="John McVay [2]" w:date="2019-02-05T12:21:00Z"/>
              <w:rFonts w:asciiTheme="minorHAnsi" w:eastAsiaTheme="minorEastAsia" w:hAnsiTheme="minorHAnsi" w:cstheme="minorBidi"/>
              <w:noProof/>
              <w:lang w:val="en-CA" w:eastAsia="en-CA"/>
            </w:rPr>
          </w:pPr>
          <w:ins w:id="21"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"_Toc261721"</w:instrText>
            </w:r>
            <w:r w:rsidRPr="006A0193">
              <w:rPr>
                <w:rStyle w:val="Hyperlink"/>
                <w:noProof/>
              </w:rPr>
              <w:instrText xml:space="preserve"> </w:instrText>
            </w:r>
            <w:r w:rsidRPr="006A0193">
              <w:rPr>
                <w:rStyle w:val="Hyperlink"/>
                <w:noProof/>
              </w:rPr>
              <w:fldChar w:fldCharType="separate"/>
            </w:r>
            <w:r w:rsidRPr="006A0193">
              <w:rPr>
                <w:rStyle w:val="Hyperlink"/>
                <w:noProof/>
              </w:rPr>
              <w:t>5.</w:t>
            </w:r>
            <w:r>
              <w:rPr>
                <w:rFonts w:asciiTheme="minorHAnsi" w:eastAsiaTheme="minorEastAsia" w:hAnsiTheme="minorHAnsi" w:cstheme="minorBidi"/>
                <w:noProof/>
                <w:lang w:val="en-CA" w:eastAsia="en-CA"/>
              </w:rPr>
              <w:tab/>
            </w:r>
            <w:r w:rsidRPr="006A0193">
              <w:rPr>
                <w:rStyle w:val="Hyperlink"/>
                <w:noProof/>
              </w:rPr>
              <w:t>Install the Teradici Cloud Access Connector</w:t>
            </w:r>
            <w:r w:rsidRPr="006A0193">
              <w:rPr>
                <w:rStyle w:val="Hyperlink"/>
                <w:noProof/>
              </w:rPr>
              <w:fldChar w:fldCharType="end"/>
            </w:r>
          </w:ins>
        </w:p>
        <w:p w:rsidR="000B4ED0" w:rsidRDefault="000B4ED0">
          <w:pPr>
            <w:pStyle w:val="TOC2"/>
            <w:tabs>
              <w:tab w:val="right" w:leader="dot" w:pos="9350"/>
            </w:tabs>
            <w:rPr>
              <w:ins w:id="22" w:author="John McVay [2]" w:date="2019-02-05T12:21:00Z"/>
              <w:rFonts w:asciiTheme="minorHAnsi" w:eastAsiaTheme="minorEastAsia" w:hAnsiTheme="minorHAnsi" w:cstheme="minorBidi"/>
              <w:noProof/>
              <w:lang w:val="en-CA" w:eastAsia="en-CA"/>
            </w:rPr>
          </w:pPr>
          <w:ins w:id="23"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"_Toc261722"</w:instrText>
            </w:r>
            <w:r w:rsidRPr="006A0193">
              <w:rPr>
                <w:rStyle w:val="Hyperlink"/>
                <w:noProof/>
              </w:rPr>
              <w:instrText xml:space="preserve"> </w:instrText>
            </w:r>
            <w:r w:rsidRPr="006A0193">
              <w:rPr>
                <w:rStyle w:val="Hyperlink"/>
                <w:noProof/>
              </w:rPr>
              <w:fldChar w:fldCharType="separate"/>
            </w:r>
            <w:r w:rsidRPr="006A0193">
              <w:rPr>
                <w:rStyle w:val="Hyperlink"/>
                <w:noProof/>
              </w:rPr>
              <w:t>Create the Virtual Machine for the Cloud Access Connector</w:t>
            </w:r>
            <w:r w:rsidRPr="006A0193">
              <w:rPr>
                <w:rStyle w:val="Hyperlink"/>
                <w:noProof/>
              </w:rPr>
              <w:fldChar w:fldCharType="end"/>
            </w:r>
          </w:ins>
        </w:p>
        <w:p w:rsidR="000B4ED0" w:rsidRDefault="000B4ED0">
          <w:pPr>
            <w:pStyle w:val="TOC2"/>
            <w:tabs>
              <w:tab w:val="right" w:leader="dot" w:pos="9350"/>
            </w:tabs>
            <w:rPr>
              <w:ins w:id="24" w:author="John McVay [2]" w:date="2019-02-05T12:21:00Z"/>
              <w:rFonts w:asciiTheme="minorHAnsi" w:eastAsiaTheme="minorEastAsia" w:hAnsiTheme="minorHAnsi" w:cstheme="minorBidi"/>
              <w:noProof/>
              <w:lang w:val="en-CA" w:eastAsia="en-CA"/>
            </w:rPr>
          </w:pPr>
          <w:ins w:id="25"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"_Toc261723"</w:instrText>
            </w:r>
            <w:r w:rsidRPr="006A0193">
              <w:rPr>
                <w:rStyle w:val="Hyperlink"/>
                <w:noProof/>
              </w:rPr>
              <w:instrText xml:space="preserve"> </w:instrText>
            </w:r>
            <w:r w:rsidRPr="006A0193">
              <w:rPr>
                <w:rStyle w:val="Hyperlink"/>
                <w:noProof/>
              </w:rPr>
              <w:fldChar w:fldCharType="separate"/>
            </w:r>
            <w:r w:rsidRPr="006A0193">
              <w:rPr>
                <w:rStyle w:val="Hyperlink"/>
                <w:noProof/>
              </w:rPr>
              <w:t>Configure DNS</w:t>
            </w:r>
            <w:r w:rsidRPr="006A0193">
              <w:rPr>
                <w:rStyle w:val="Hyperlink"/>
                <w:noProof/>
              </w:rPr>
              <w:fldChar w:fldCharType="end"/>
            </w:r>
          </w:ins>
        </w:p>
        <w:p w:rsidR="000B4ED0" w:rsidRDefault="000B4ED0">
          <w:pPr>
            <w:pStyle w:val="TOC2"/>
            <w:tabs>
              <w:tab w:val="right" w:leader="dot" w:pos="9350"/>
            </w:tabs>
            <w:rPr>
              <w:ins w:id="26" w:author="John McVay [2]" w:date="2019-02-05T12:21:00Z"/>
              <w:rFonts w:asciiTheme="minorHAnsi" w:eastAsiaTheme="minorEastAsia" w:hAnsiTheme="minorHAnsi" w:cstheme="minorBidi"/>
              <w:noProof/>
              <w:lang w:val="en-CA" w:eastAsia="en-CA"/>
            </w:rPr>
          </w:pPr>
          <w:ins w:id="27"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"_Toc261724"</w:instrText>
            </w:r>
            <w:r w:rsidRPr="006A0193">
              <w:rPr>
                <w:rStyle w:val="Hyperlink"/>
                <w:noProof/>
              </w:rPr>
              <w:instrText xml:space="preserve"> </w:instrText>
            </w:r>
            <w:r w:rsidRPr="006A0193">
              <w:rPr>
                <w:rStyle w:val="Hyperlink"/>
                <w:noProof/>
              </w:rPr>
              <w:fldChar w:fldCharType="separate"/>
            </w:r>
            <w:r w:rsidRPr="006A0193">
              <w:rPr>
                <w:rStyle w:val="Hyperlink"/>
                <w:noProof/>
              </w:rPr>
              <w:t>Install Cloud Access Connector</w:t>
            </w:r>
            <w:r w:rsidRPr="006A0193">
              <w:rPr>
                <w:rStyle w:val="Hyperlink"/>
                <w:noProof/>
              </w:rPr>
              <w:fldChar w:fldCharType="end"/>
            </w:r>
          </w:ins>
        </w:p>
        <w:p w:rsidR="000B4ED0" w:rsidRDefault="000B4ED0">
          <w:pPr>
            <w:pStyle w:val="TOC1"/>
            <w:tabs>
              <w:tab w:val="left" w:pos="440"/>
              <w:tab w:val="right" w:leader="dot" w:pos="9350"/>
            </w:tabs>
            <w:rPr>
              <w:ins w:id="28" w:author="John McVay [2]" w:date="2019-02-05T12:21:00Z"/>
              <w:rFonts w:asciiTheme="minorHAnsi" w:eastAsiaTheme="minorEastAsia" w:hAnsiTheme="minorHAnsi" w:cstheme="minorBidi"/>
              <w:noProof/>
              <w:lang w:val="en-CA" w:eastAsia="en-CA"/>
            </w:rPr>
          </w:pPr>
          <w:ins w:id="29"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"_Toc261725"</w:instrText>
            </w:r>
            <w:r w:rsidRPr="006A0193">
              <w:rPr>
                <w:rStyle w:val="Hyperlink"/>
                <w:noProof/>
              </w:rPr>
              <w:instrText xml:space="preserve"> </w:instrText>
            </w:r>
            <w:r w:rsidRPr="006A0193">
              <w:rPr>
                <w:rStyle w:val="Hyperlink"/>
                <w:noProof/>
              </w:rPr>
              <w:fldChar w:fldCharType="separate"/>
            </w:r>
            <w:r w:rsidRPr="006A0193">
              <w:rPr>
                <w:rStyle w:val="Hyperlink"/>
                <w:noProof/>
              </w:rPr>
              <w:t>6.</w:t>
            </w:r>
            <w:r>
              <w:rPr>
                <w:rFonts w:asciiTheme="minorHAnsi" w:eastAsiaTheme="minorEastAsia" w:hAnsiTheme="minorHAnsi" w:cstheme="minorBidi"/>
                <w:noProof/>
                <w:lang w:val="en-CA" w:eastAsia="en-CA"/>
              </w:rPr>
              <w:tab/>
            </w:r>
            <w:r w:rsidRPr="006A0193">
              <w:rPr>
                <w:rStyle w:val="Hyperlink"/>
                <w:noProof/>
              </w:rPr>
              <w:t>Deploy a Workstation</w:t>
            </w:r>
            <w:r w:rsidRPr="006A0193">
              <w:rPr>
                <w:rStyle w:val="Hyperlink"/>
                <w:noProof/>
              </w:rPr>
              <w:fldChar w:fldCharType="end"/>
            </w:r>
          </w:ins>
        </w:p>
        <w:p w:rsidR="000B4ED0" w:rsidRDefault="000B4ED0">
          <w:pPr>
            <w:pStyle w:val="TOC1"/>
            <w:tabs>
              <w:tab w:val="left" w:pos="440"/>
              <w:tab w:val="right" w:leader="dot" w:pos="9350"/>
            </w:tabs>
            <w:rPr>
              <w:ins w:id="30" w:author="John McVay [2]" w:date="2019-02-05T12:21:00Z"/>
              <w:rFonts w:asciiTheme="minorHAnsi" w:eastAsiaTheme="minorEastAsia" w:hAnsiTheme="minorHAnsi" w:cstheme="minorBidi"/>
              <w:noProof/>
              <w:lang w:val="en-CA" w:eastAsia="en-CA"/>
            </w:rPr>
          </w:pPr>
          <w:ins w:id="31"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"_Toc261726"</w:instrText>
            </w:r>
            <w:r w:rsidRPr="006A0193">
              <w:rPr>
                <w:rStyle w:val="Hyperlink"/>
                <w:noProof/>
              </w:rPr>
              <w:instrText xml:space="preserve"> </w:instrText>
            </w:r>
            <w:r w:rsidRPr="006A0193">
              <w:rPr>
                <w:rStyle w:val="Hyperlink"/>
                <w:noProof/>
              </w:rPr>
              <w:fldChar w:fldCharType="separate"/>
            </w:r>
            <w:r w:rsidRPr="006A0193">
              <w:rPr>
                <w:rStyle w:val="Hyperlink"/>
                <w:noProof/>
              </w:rPr>
              <w:t>7.</w:t>
            </w:r>
            <w:r>
              <w:rPr>
                <w:rFonts w:asciiTheme="minorHAnsi" w:eastAsiaTheme="minorEastAsia" w:hAnsiTheme="minorHAnsi" w:cstheme="minorBidi"/>
                <w:noProof/>
                <w:lang w:val="en-CA" w:eastAsia="en-CA"/>
              </w:rPr>
              <w:tab/>
            </w:r>
            <w:r w:rsidRPr="006A0193">
              <w:rPr>
                <w:rStyle w:val="Hyperlink"/>
                <w:noProof/>
              </w:rPr>
              <w:t>Connect Clients</w:t>
            </w:r>
            <w:r w:rsidRPr="006A0193">
              <w:rPr>
                <w:rStyle w:val="Hyperlink"/>
                <w:noProof/>
              </w:rPr>
              <w:fldChar w:fldCharType="end"/>
            </w:r>
          </w:ins>
        </w:p>
        <w:p w:rsidR="000B4ED0" w:rsidRDefault="000B4ED0">
          <w:pPr>
            <w:pStyle w:val="TOC1"/>
            <w:tabs>
              <w:tab w:val="left" w:pos="440"/>
              <w:tab w:val="right" w:leader="dot" w:pos="9350"/>
            </w:tabs>
            <w:rPr>
              <w:ins w:id="32" w:author="John McVay [2]" w:date="2019-02-05T12:21:00Z"/>
              <w:rFonts w:asciiTheme="minorHAnsi" w:eastAsiaTheme="minorEastAsia" w:hAnsiTheme="minorHAnsi" w:cstheme="minorBidi"/>
              <w:noProof/>
              <w:lang w:val="en-CA" w:eastAsia="en-CA"/>
            </w:rPr>
          </w:pPr>
          <w:ins w:id="33" w:author="John McVay [2]" w:date="2019-02-05T12:21:00Z">
            <w:r w:rsidRPr="006A0193">
              <w:rPr>
                <w:rStyle w:val="Hyperlink"/>
                <w:noProof/>
              </w:rPr>
              <w:fldChar w:fldCharType="begin"/>
            </w:r>
            <w:r w:rsidRPr="006A0193">
              <w:rPr>
                <w:rStyle w:val="Hyperlink"/>
                <w:noProof/>
              </w:rPr>
              <w:instrText xml:space="preserve"> </w:instrText>
            </w:r>
            <w:r>
              <w:rPr>
                <w:noProof/>
              </w:rPr>
              <w:instrText>HYPERLINK \l "_Toc261727"</w:instrText>
            </w:r>
            <w:r w:rsidRPr="006A0193">
              <w:rPr>
                <w:rStyle w:val="Hyperlink"/>
                <w:noProof/>
              </w:rPr>
              <w:instrText xml:space="preserve"> </w:instrText>
            </w:r>
            <w:r w:rsidRPr="006A0193">
              <w:rPr>
                <w:rStyle w:val="Hyperlink"/>
                <w:noProof/>
              </w:rPr>
              <w:fldChar w:fldCharType="separate"/>
            </w:r>
            <w:r w:rsidRPr="006A0193">
              <w:rPr>
                <w:rStyle w:val="Hyperlink"/>
                <w:noProof/>
              </w:rPr>
              <w:t>8.</w:t>
            </w:r>
            <w:r>
              <w:rPr>
                <w:rFonts w:asciiTheme="minorHAnsi" w:eastAsiaTheme="minorEastAsia" w:hAnsiTheme="minorHAnsi" w:cstheme="minorBidi"/>
                <w:noProof/>
                <w:lang w:val="en-CA" w:eastAsia="en-CA"/>
              </w:rPr>
              <w:tab/>
            </w:r>
            <w:r w:rsidRPr="006A0193">
              <w:rPr>
                <w:rStyle w:val="Hyperlink"/>
                <w:noProof/>
              </w:rPr>
              <w:t>Troubleshooting</w:t>
            </w:r>
            <w:r w:rsidRPr="006A0193">
              <w:rPr>
                <w:rStyle w:val="Hyperlink"/>
                <w:noProof/>
              </w:rPr>
              <w:fldChar w:fldCharType="end"/>
            </w:r>
          </w:ins>
        </w:p>
        <w:p w:rsidR="00D05CBE" w:rsidDel="000A0120" w:rsidRDefault="007B0657">
          <w:pPr>
            <w:spacing w:before="80" w:line="240" w:lineRule="auto"/>
            <w:rPr>
              <w:del w:id="34" w:author="John McVay [2]" w:date="2019-01-31T15:28:00Z"/>
              <w:noProof/>
              <w:color w:val="1155CC"/>
              <w:u w:val="single"/>
            </w:rPr>
          </w:pPr>
          <w:del w:id="35" w:author="John McVay [2]" w:date="2019-01-31T15:28:00Z">
            <w:r w:rsidDel="000A0120">
              <w:rPr>
                <w:noProof/>
                <w:color w:val="1155CC"/>
                <w:u w:val="single"/>
              </w:rPr>
              <w:delText>1 Introduction</w:delText>
            </w:r>
          </w:del>
        </w:p>
        <w:p w:rsidR="00D05CBE" w:rsidDel="000A0120" w:rsidRDefault="007B0657">
          <w:pPr>
            <w:spacing w:before="200" w:line="240" w:lineRule="auto"/>
            <w:rPr>
              <w:del w:id="36" w:author="John McVay [2]" w:date="2019-01-31T15:28:00Z"/>
              <w:noProof/>
              <w:color w:val="1155CC"/>
              <w:u w:val="single"/>
            </w:rPr>
          </w:pPr>
          <w:del w:id="37" w:author="John McVay [2]" w:date="2019-01-31T15:28:00Z">
            <w:r w:rsidDel="000A0120">
              <w:rPr>
                <w:noProof/>
                <w:color w:val="1155CC"/>
                <w:u w:val="single"/>
              </w:rPr>
              <w:delText>2 Prerequisite</w:delText>
            </w:r>
          </w:del>
        </w:p>
        <w:p w:rsidR="00D05CBE" w:rsidDel="000A0120" w:rsidRDefault="007B0657">
          <w:pPr>
            <w:spacing w:before="200" w:line="240" w:lineRule="auto"/>
            <w:rPr>
              <w:del w:id="38" w:author="John McVay [2]" w:date="2019-01-31T15:28:00Z"/>
              <w:noProof/>
              <w:color w:val="1155CC"/>
              <w:u w:val="single"/>
            </w:rPr>
          </w:pPr>
          <w:del w:id="39" w:author="John McVay [2]" w:date="2019-01-31T15:28:00Z">
            <w:r w:rsidDel="000A0120">
              <w:rPr>
                <w:noProof/>
                <w:color w:val="1155CC"/>
                <w:u w:val="single"/>
              </w:rPr>
              <w:delText>3 Configuring the GCP Infrastructure</w:delText>
            </w:r>
          </w:del>
        </w:p>
        <w:p w:rsidR="00D05CBE" w:rsidDel="000A0120" w:rsidRDefault="007B0657">
          <w:pPr>
            <w:spacing w:before="60" w:line="240" w:lineRule="auto"/>
            <w:ind w:left="360"/>
            <w:rPr>
              <w:del w:id="40" w:author="John McVay [2]" w:date="2019-01-31T15:28:00Z"/>
              <w:noProof/>
              <w:color w:val="1155CC"/>
              <w:u w:val="single"/>
            </w:rPr>
          </w:pPr>
          <w:del w:id="41" w:author="John McVay [2]" w:date="2019-01-31T15:28:00Z">
            <w:r w:rsidDel="000A0120">
              <w:rPr>
                <w:noProof/>
                <w:color w:val="1155CC"/>
                <w:u w:val="single"/>
              </w:rPr>
              <w:delText>3.1 Create the VPC and subnet</w:delText>
            </w:r>
          </w:del>
        </w:p>
        <w:p w:rsidR="00D05CBE" w:rsidDel="000A0120" w:rsidRDefault="007B0657">
          <w:pPr>
            <w:spacing w:before="60" w:line="240" w:lineRule="auto"/>
            <w:ind w:left="360"/>
            <w:rPr>
              <w:del w:id="42" w:author="John McVay [2]" w:date="2019-01-31T15:28:00Z"/>
              <w:noProof/>
              <w:color w:val="1155CC"/>
              <w:u w:val="single"/>
            </w:rPr>
          </w:pPr>
          <w:del w:id="43" w:author="John McVay [2]" w:date="2019-01-31T15:28:00Z">
            <w:r w:rsidDel="000A0120">
              <w:rPr>
                <w:noProof/>
                <w:color w:val="1155CC"/>
                <w:u w:val="single"/>
              </w:rPr>
              <w:delText>3.2 Configure Firewall Rules</w:delText>
            </w:r>
          </w:del>
        </w:p>
        <w:p w:rsidR="00D05CBE" w:rsidDel="000A0120" w:rsidRDefault="007B0657">
          <w:pPr>
            <w:spacing w:before="60" w:line="240" w:lineRule="auto"/>
            <w:ind w:left="360"/>
            <w:rPr>
              <w:del w:id="44" w:author="John McVay [2]" w:date="2019-01-31T15:28:00Z"/>
              <w:noProof/>
              <w:color w:val="1155CC"/>
              <w:u w:val="single"/>
            </w:rPr>
          </w:pPr>
          <w:del w:id="45" w:author="John McVay [2]" w:date="2019-01-31T15:28:00Z">
            <w:r w:rsidDel="000A0120">
              <w:rPr>
                <w:noProof/>
                <w:color w:val="1155CC"/>
                <w:u w:val="single"/>
              </w:rPr>
              <w:delText>3.3 Create the CAC VM</w:delText>
            </w:r>
          </w:del>
        </w:p>
        <w:p w:rsidR="00D05CBE" w:rsidDel="000A0120" w:rsidRDefault="007B0657">
          <w:pPr>
            <w:spacing w:before="200" w:line="240" w:lineRule="auto"/>
            <w:rPr>
              <w:del w:id="46" w:author="John McVay [2]" w:date="2019-01-31T15:28:00Z"/>
              <w:noProof/>
              <w:color w:val="1155CC"/>
              <w:u w:val="single"/>
            </w:rPr>
          </w:pPr>
          <w:del w:id="47" w:author="John McVay [2]" w:date="2019-01-31T15:28:00Z">
            <w:r w:rsidDel="000A0120">
              <w:rPr>
                <w:noProof/>
                <w:color w:val="1155CC"/>
                <w:u w:val="single"/>
              </w:rPr>
              <w:delText>4 Configuring the Azure Infrastructure</w:delText>
            </w:r>
          </w:del>
        </w:p>
        <w:p w:rsidR="00D05CBE" w:rsidDel="000A0120" w:rsidRDefault="007B0657">
          <w:pPr>
            <w:spacing w:before="60" w:line="240" w:lineRule="auto"/>
            <w:ind w:left="360"/>
            <w:rPr>
              <w:del w:id="48" w:author="John McVay [2]" w:date="2019-01-31T15:28:00Z"/>
              <w:noProof/>
              <w:color w:val="1155CC"/>
              <w:u w:val="single"/>
            </w:rPr>
          </w:pPr>
          <w:del w:id="49" w:author="John McVay [2]" w:date="2019-01-31T15:28:00Z">
            <w:r w:rsidDel="000A0120">
              <w:rPr>
                <w:noProof/>
                <w:color w:val="1155CC"/>
                <w:u w:val="single"/>
              </w:rPr>
              <w:delText>4.1 Create Firewall Rules</w:delText>
            </w:r>
          </w:del>
        </w:p>
        <w:p w:rsidR="00D05CBE" w:rsidDel="000A0120" w:rsidRDefault="007B0657">
          <w:pPr>
            <w:spacing w:before="200" w:line="240" w:lineRule="auto"/>
            <w:rPr>
              <w:del w:id="50" w:author="John McVay [2]" w:date="2019-01-31T15:28:00Z"/>
              <w:noProof/>
              <w:color w:val="1155CC"/>
              <w:u w:val="single"/>
            </w:rPr>
          </w:pPr>
          <w:del w:id="51" w:author="John McVay [2]" w:date="2019-01-31T15:28:00Z">
            <w:r w:rsidDel="000A0120">
              <w:rPr>
                <w:noProof/>
                <w:color w:val="1155CC"/>
                <w:u w:val="single"/>
              </w:rPr>
              <w:delText>5 Setup OpenVPN</w:delText>
            </w:r>
          </w:del>
        </w:p>
        <w:p w:rsidR="00D05CBE" w:rsidDel="000A0120" w:rsidRDefault="007B0657">
          <w:pPr>
            <w:spacing w:before="60" w:line="240" w:lineRule="auto"/>
            <w:ind w:left="360"/>
            <w:rPr>
              <w:del w:id="52" w:author="John McVay [2]" w:date="2019-01-31T15:28:00Z"/>
              <w:noProof/>
              <w:color w:val="1155CC"/>
              <w:u w:val="single"/>
            </w:rPr>
          </w:pPr>
          <w:del w:id="53" w:author="John McVay [2]" w:date="2019-01-31T15:28:00Z">
            <w:r w:rsidDel="000A0120">
              <w:rPr>
                <w:noProof/>
                <w:color w:val="1155CC"/>
                <w:u w:val="single"/>
              </w:rPr>
              <w:delText>5.1 Create OpenVPN Gateway on GCP</w:delText>
            </w:r>
          </w:del>
        </w:p>
        <w:p w:rsidR="00D05CBE" w:rsidDel="000A0120" w:rsidRDefault="007B0657">
          <w:pPr>
            <w:spacing w:before="60" w:line="240" w:lineRule="auto"/>
            <w:ind w:left="360"/>
            <w:rPr>
              <w:del w:id="54" w:author="John McVay [2]" w:date="2019-01-31T15:28:00Z"/>
              <w:noProof/>
              <w:color w:val="1155CC"/>
              <w:u w:val="single"/>
            </w:rPr>
          </w:pPr>
          <w:del w:id="55" w:author="John McVay [2]" w:date="2019-01-31T15:28:00Z">
            <w:r w:rsidDel="000A0120">
              <w:rPr>
                <w:noProof/>
                <w:color w:val="1155CC"/>
                <w:u w:val="single"/>
              </w:rPr>
              <w:delText>5.2 Create OpenVPN Gateway on Azure</w:delText>
            </w:r>
          </w:del>
        </w:p>
        <w:p w:rsidR="00D05CBE" w:rsidDel="000A0120" w:rsidRDefault="007B0657">
          <w:pPr>
            <w:spacing w:before="60" w:line="240" w:lineRule="auto"/>
            <w:ind w:left="360"/>
            <w:rPr>
              <w:del w:id="56" w:author="John McVay [2]" w:date="2019-01-31T15:28:00Z"/>
              <w:noProof/>
              <w:color w:val="1155CC"/>
              <w:u w:val="single"/>
            </w:rPr>
          </w:pPr>
          <w:del w:id="57" w:author="John McVay [2]" w:date="2019-01-31T15:28:00Z">
            <w:r w:rsidDel="000A0120">
              <w:rPr>
                <w:noProof/>
                <w:color w:val="1155CC"/>
                <w:u w:val="single"/>
              </w:rPr>
              <w:delText>5.3 Configure OpenVPN</w:delText>
            </w:r>
          </w:del>
        </w:p>
        <w:p w:rsidR="00D05CBE" w:rsidDel="000A0120" w:rsidRDefault="007B0657">
          <w:pPr>
            <w:spacing w:before="60" w:line="240" w:lineRule="auto"/>
            <w:ind w:left="360"/>
            <w:rPr>
              <w:del w:id="58" w:author="John McVay [2]" w:date="2019-01-31T15:28:00Z"/>
              <w:noProof/>
              <w:color w:val="1155CC"/>
              <w:u w:val="single"/>
            </w:rPr>
          </w:pPr>
          <w:del w:id="59" w:author="John McVay [2]" w:date="2019-01-31T15:28:00Z">
            <w:r w:rsidDel="000A0120">
              <w:rPr>
                <w:noProof/>
                <w:color w:val="1155CC"/>
                <w:u w:val="single"/>
              </w:rPr>
              <w:delText>5.4 Configure DNS</w:delText>
            </w:r>
          </w:del>
        </w:p>
        <w:p w:rsidR="00D05CBE" w:rsidDel="000A0120" w:rsidRDefault="007B0657">
          <w:pPr>
            <w:spacing w:before="200" w:line="240" w:lineRule="auto"/>
            <w:rPr>
              <w:del w:id="60" w:author="John McVay [2]" w:date="2019-01-31T15:28:00Z"/>
              <w:noProof/>
              <w:color w:val="1155CC"/>
              <w:u w:val="single"/>
            </w:rPr>
          </w:pPr>
          <w:del w:id="61" w:author="John McVay [2]" w:date="2019-01-31T15:28:00Z">
            <w:r w:rsidDel="000A0120">
              <w:rPr>
                <w:noProof/>
                <w:color w:val="1155CC"/>
                <w:u w:val="single"/>
              </w:rPr>
              <w:delText>6 Install Cloud Access Connector</w:delText>
            </w:r>
          </w:del>
        </w:p>
        <w:p w:rsidR="00D05CBE" w:rsidDel="000A0120" w:rsidRDefault="007B0657">
          <w:pPr>
            <w:spacing w:before="200" w:line="240" w:lineRule="auto"/>
            <w:rPr>
              <w:del w:id="62" w:author="John McVay [2]" w:date="2019-01-31T15:28:00Z"/>
              <w:noProof/>
              <w:color w:val="1155CC"/>
              <w:u w:val="single"/>
            </w:rPr>
          </w:pPr>
          <w:del w:id="63" w:author="John McVay [2]" w:date="2019-01-31T15:28:00Z">
            <w:r w:rsidDel="000A0120">
              <w:rPr>
                <w:noProof/>
                <w:color w:val="1155CC"/>
                <w:u w:val="single"/>
              </w:rPr>
              <w:delText>7 TODO</w:delText>
            </w:r>
          </w:del>
        </w:p>
        <w:p w:rsidR="00D05CBE" w:rsidRDefault="007B0657">
          <w:pPr>
            <w:spacing w:before="200" w:after="80" w:line="240" w:lineRule="auto"/>
            <w:rPr>
              <w:color w:val="1155CC"/>
              <w:u w:val="single"/>
            </w:rPr>
          </w:pPr>
          <w:del w:id="64" w:author="John McVay [2]" w:date="2019-01-31T15:28:00Z">
            <w:r w:rsidDel="000A0120">
              <w:rPr>
                <w:noProof/>
                <w:color w:val="1155CC"/>
                <w:u w:val="single"/>
              </w:rPr>
              <w:delText>8 Troubleshooting</w:delText>
            </w:r>
          </w:del>
          <w:r>
            <w:fldChar w:fldCharType="end"/>
          </w:r>
        </w:p>
      </w:sdtContent>
    </w:sdt>
    <w:p w:rsidR="00D05CBE" w:rsidRDefault="00D05CBE"/>
    <w:p w:rsidR="00D05CBE" w:rsidRDefault="007B0657">
      <w:pPr>
        <w:pStyle w:val="Subtitle"/>
      </w:pPr>
      <w:bookmarkStart w:id="65" w:name="_2218lbrfoe8f" w:colFirst="0" w:colLast="0"/>
      <w:bookmarkEnd w:id="65"/>
      <w:r>
        <w:t>Version History</w:t>
      </w:r>
    </w:p>
    <w:tbl>
      <w:tblPr>
        <w:tblStyle w:val="2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505"/>
        <w:gridCol w:w="2385"/>
      </w:tblGrid>
      <w:tr w:rsidR="00D05CBE">
        <w:tc>
          <w:tcPr>
            <w:tcW w:w="1470" w:type="dxa"/>
            <w:shd w:val="clear" w:color="auto" w:fill="auto"/>
            <w:tcMar>
              <w:top w:w="100" w:type="dxa"/>
              <w:left w:w="100" w:type="dxa"/>
              <w:bottom w:w="100" w:type="dxa"/>
              <w:right w:w="100" w:type="dxa"/>
            </w:tcMar>
          </w:tcPr>
          <w:p w:rsidR="00D05CBE" w:rsidRDefault="007B0657">
            <w:pPr>
              <w:widowControl w:val="0"/>
              <w:pBdr>
                <w:top w:val="nil"/>
                <w:left w:val="nil"/>
                <w:bottom w:val="nil"/>
                <w:right w:val="nil"/>
                <w:between w:val="nil"/>
              </w:pBdr>
              <w:spacing w:line="240" w:lineRule="auto"/>
              <w:rPr>
                <w:b/>
              </w:rPr>
            </w:pPr>
            <w:r>
              <w:rPr>
                <w:b/>
              </w:rPr>
              <w:t>Date</w:t>
            </w:r>
          </w:p>
        </w:tc>
        <w:tc>
          <w:tcPr>
            <w:tcW w:w="5505" w:type="dxa"/>
            <w:shd w:val="clear" w:color="auto" w:fill="auto"/>
            <w:tcMar>
              <w:top w:w="100" w:type="dxa"/>
              <w:left w:w="100" w:type="dxa"/>
              <w:bottom w:w="100" w:type="dxa"/>
              <w:right w:w="100" w:type="dxa"/>
            </w:tcMar>
          </w:tcPr>
          <w:p w:rsidR="00D05CBE" w:rsidRDefault="007B0657">
            <w:pPr>
              <w:widowControl w:val="0"/>
              <w:pBdr>
                <w:top w:val="nil"/>
                <w:left w:val="nil"/>
                <w:bottom w:val="nil"/>
                <w:right w:val="nil"/>
                <w:between w:val="nil"/>
              </w:pBdr>
              <w:spacing w:line="240" w:lineRule="auto"/>
              <w:rPr>
                <w:b/>
              </w:rPr>
            </w:pPr>
            <w:r>
              <w:rPr>
                <w:b/>
              </w:rPr>
              <w:t>Description</w:t>
            </w:r>
          </w:p>
        </w:tc>
        <w:tc>
          <w:tcPr>
            <w:tcW w:w="2385" w:type="dxa"/>
            <w:shd w:val="clear" w:color="auto" w:fill="auto"/>
            <w:tcMar>
              <w:top w:w="100" w:type="dxa"/>
              <w:left w:w="100" w:type="dxa"/>
              <w:bottom w:w="100" w:type="dxa"/>
              <w:right w:w="100" w:type="dxa"/>
            </w:tcMar>
          </w:tcPr>
          <w:p w:rsidR="00D05CBE" w:rsidRDefault="007B0657">
            <w:pPr>
              <w:widowControl w:val="0"/>
              <w:pBdr>
                <w:top w:val="nil"/>
                <w:left w:val="nil"/>
                <w:bottom w:val="nil"/>
                <w:right w:val="nil"/>
                <w:between w:val="nil"/>
              </w:pBdr>
              <w:spacing w:line="240" w:lineRule="auto"/>
              <w:rPr>
                <w:b/>
              </w:rPr>
            </w:pPr>
            <w:r>
              <w:rPr>
                <w:b/>
              </w:rPr>
              <w:t>Author</w:t>
            </w:r>
          </w:p>
        </w:tc>
      </w:tr>
      <w:tr w:rsidR="00D05CBE">
        <w:tc>
          <w:tcPr>
            <w:tcW w:w="1470" w:type="dxa"/>
            <w:shd w:val="clear" w:color="auto" w:fill="auto"/>
            <w:tcMar>
              <w:top w:w="100" w:type="dxa"/>
              <w:left w:w="100" w:type="dxa"/>
              <w:bottom w:w="100" w:type="dxa"/>
              <w:right w:w="100" w:type="dxa"/>
            </w:tcMar>
          </w:tcPr>
          <w:p w:rsidR="00D05CBE" w:rsidRDefault="007B0657">
            <w:pPr>
              <w:widowControl w:val="0"/>
              <w:pBdr>
                <w:top w:val="nil"/>
                <w:left w:val="nil"/>
                <w:bottom w:val="nil"/>
                <w:right w:val="nil"/>
                <w:between w:val="nil"/>
              </w:pBdr>
              <w:spacing w:line="240" w:lineRule="auto"/>
            </w:pPr>
            <w:r>
              <w:t>201</w:t>
            </w:r>
            <w:r w:rsidR="00126546">
              <w:t>9.1.28</w:t>
            </w:r>
          </w:p>
        </w:tc>
        <w:tc>
          <w:tcPr>
            <w:tcW w:w="5505" w:type="dxa"/>
            <w:shd w:val="clear" w:color="auto" w:fill="auto"/>
            <w:tcMar>
              <w:top w:w="100" w:type="dxa"/>
              <w:left w:w="100" w:type="dxa"/>
              <w:bottom w:w="100" w:type="dxa"/>
              <w:right w:w="100" w:type="dxa"/>
            </w:tcMar>
          </w:tcPr>
          <w:p w:rsidR="00D05CBE" w:rsidRDefault="007B0657">
            <w:pPr>
              <w:widowControl w:val="0"/>
              <w:pBdr>
                <w:top w:val="nil"/>
                <w:left w:val="nil"/>
                <w:bottom w:val="nil"/>
                <w:right w:val="nil"/>
                <w:between w:val="nil"/>
              </w:pBdr>
              <w:spacing w:line="240" w:lineRule="auto"/>
            </w:pPr>
            <w:r>
              <w:t>First Draft</w:t>
            </w:r>
          </w:p>
        </w:tc>
        <w:tc>
          <w:tcPr>
            <w:tcW w:w="2385" w:type="dxa"/>
            <w:shd w:val="clear" w:color="auto" w:fill="auto"/>
            <w:tcMar>
              <w:top w:w="100" w:type="dxa"/>
              <w:left w:w="100" w:type="dxa"/>
              <w:bottom w:w="100" w:type="dxa"/>
              <w:right w:w="100" w:type="dxa"/>
            </w:tcMar>
          </w:tcPr>
          <w:p w:rsidR="00D05CBE" w:rsidRDefault="00126546">
            <w:pPr>
              <w:widowControl w:val="0"/>
              <w:pBdr>
                <w:top w:val="nil"/>
                <w:left w:val="nil"/>
                <w:bottom w:val="nil"/>
                <w:right w:val="nil"/>
                <w:between w:val="nil"/>
              </w:pBdr>
              <w:spacing w:line="240" w:lineRule="auto"/>
            </w:pPr>
            <w:r>
              <w:t>Jeff DIllabough</w:t>
            </w:r>
          </w:p>
        </w:tc>
      </w:tr>
      <w:tr w:rsidR="00D05CBE">
        <w:tc>
          <w:tcPr>
            <w:tcW w:w="1470" w:type="dxa"/>
            <w:shd w:val="clear" w:color="auto" w:fill="auto"/>
            <w:tcMar>
              <w:top w:w="100" w:type="dxa"/>
              <w:left w:w="100" w:type="dxa"/>
              <w:bottom w:w="100" w:type="dxa"/>
              <w:right w:w="100" w:type="dxa"/>
            </w:tcMar>
          </w:tcPr>
          <w:p w:rsidR="00D05CBE" w:rsidRDefault="000A0120">
            <w:pPr>
              <w:widowControl w:val="0"/>
              <w:pBdr>
                <w:top w:val="nil"/>
                <w:left w:val="nil"/>
                <w:bottom w:val="nil"/>
                <w:right w:val="nil"/>
                <w:between w:val="nil"/>
              </w:pBdr>
              <w:spacing w:line="240" w:lineRule="auto"/>
            </w:pPr>
            <w:ins w:id="66" w:author="John McVay [2]" w:date="2019-01-31T15:29:00Z">
              <w:r>
                <w:t>2019.1.31</w:t>
              </w:r>
            </w:ins>
          </w:p>
        </w:tc>
        <w:tc>
          <w:tcPr>
            <w:tcW w:w="5505" w:type="dxa"/>
            <w:shd w:val="clear" w:color="auto" w:fill="auto"/>
            <w:tcMar>
              <w:top w:w="100" w:type="dxa"/>
              <w:left w:w="100" w:type="dxa"/>
              <w:bottom w:w="100" w:type="dxa"/>
              <w:right w:w="100" w:type="dxa"/>
            </w:tcMar>
          </w:tcPr>
          <w:p w:rsidR="00D05CBE" w:rsidRDefault="000A0120">
            <w:pPr>
              <w:widowControl w:val="0"/>
              <w:pBdr>
                <w:top w:val="nil"/>
                <w:left w:val="nil"/>
                <w:bottom w:val="nil"/>
                <w:right w:val="nil"/>
                <w:between w:val="nil"/>
              </w:pBdr>
              <w:spacing w:line="240" w:lineRule="auto"/>
            </w:pPr>
            <w:ins w:id="67" w:author="John McVay [2]" w:date="2019-01-31T15:29:00Z">
              <w:r>
                <w:t>Minor content revisions, track changes on</w:t>
              </w:r>
            </w:ins>
          </w:p>
        </w:tc>
        <w:tc>
          <w:tcPr>
            <w:tcW w:w="2385" w:type="dxa"/>
            <w:shd w:val="clear" w:color="auto" w:fill="auto"/>
            <w:tcMar>
              <w:top w:w="100" w:type="dxa"/>
              <w:left w:w="100" w:type="dxa"/>
              <w:bottom w:w="100" w:type="dxa"/>
              <w:right w:w="100" w:type="dxa"/>
            </w:tcMar>
          </w:tcPr>
          <w:p w:rsidR="00D05CBE" w:rsidRDefault="000A0120">
            <w:pPr>
              <w:widowControl w:val="0"/>
              <w:pBdr>
                <w:top w:val="nil"/>
                <w:left w:val="nil"/>
                <w:bottom w:val="nil"/>
                <w:right w:val="nil"/>
                <w:between w:val="nil"/>
              </w:pBdr>
              <w:spacing w:line="240" w:lineRule="auto"/>
            </w:pPr>
            <w:ins w:id="68" w:author="John McVay [2]" w:date="2019-01-31T15:29:00Z">
              <w:r>
                <w:t>John McVay</w:t>
              </w:r>
            </w:ins>
          </w:p>
        </w:tc>
      </w:tr>
      <w:tr w:rsidR="000B4ED0">
        <w:trPr>
          <w:ins w:id="69" w:author="John McVay [2]" w:date="2019-02-05T12:21:00Z"/>
        </w:trPr>
        <w:tc>
          <w:tcPr>
            <w:tcW w:w="1470" w:type="dxa"/>
            <w:shd w:val="clear" w:color="auto" w:fill="auto"/>
            <w:tcMar>
              <w:top w:w="100" w:type="dxa"/>
              <w:left w:w="100" w:type="dxa"/>
              <w:bottom w:w="100" w:type="dxa"/>
              <w:right w:w="100" w:type="dxa"/>
            </w:tcMar>
          </w:tcPr>
          <w:p w:rsidR="000B4ED0" w:rsidRDefault="000B4ED0">
            <w:pPr>
              <w:widowControl w:val="0"/>
              <w:pBdr>
                <w:top w:val="nil"/>
                <w:left w:val="nil"/>
                <w:bottom w:val="nil"/>
                <w:right w:val="nil"/>
                <w:between w:val="nil"/>
              </w:pBdr>
              <w:spacing w:line="240" w:lineRule="auto"/>
              <w:rPr>
                <w:ins w:id="70" w:author="John McVay [2]" w:date="2019-02-05T12:21:00Z"/>
              </w:rPr>
            </w:pPr>
            <w:ins w:id="71" w:author="John McVay [2]" w:date="2019-02-05T12:21:00Z">
              <w:r>
                <w:t>2019.1.31</w:t>
              </w:r>
            </w:ins>
          </w:p>
        </w:tc>
        <w:tc>
          <w:tcPr>
            <w:tcW w:w="5505" w:type="dxa"/>
            <w:shd w:val="clear" w:color="auto" w:fill="auto"/>
            <w:tcMar>
              <w:top w:w="100" w:type="dxa"/>
              <w:left w:w="100" w:type="dxa"/>
              <w:bottom w:w="100" w:type="dxa"/>
              <w:right w:w="100" w:type="dxa"/>
            </w:tcMar>
          </w:tcPr>
          <w:p w:rsidR="000B4ED0" w:rsidRDefault="000B4ED0">
            <w:pPr>
              <w:widowControl w:val="0"/>
              <w:pBdr>
                <w:top w:val="nil"/>
                <w:left w:val="nil"/>
                <w:bottom w:val="nil"/>
                <w:right w:val="nil"/>
                <w:between w:val="nil"/>
              </w:pBdr>
              <w:spacing w:line="240" w:lineRule="auto"/>
              <w:rPr>
                <w:ins w:id="72" w:author="John McVay [2]" w:date="2019-02-05T12:21:00Z"/>
              </w:rPr>
            </w:pPr>
            <w:ins w:id="73" w:author="John McVay [2]" w:date="2019-02-05T12:21:00Z">
              <w:r>
                <w:t>Added Workstation and Clients se</w:t>
              </w:r>
            </w:ins>
            <w:ins w:id="74" w:author="John McVay [2]" w:date="2019-02-05T12:22:00Z">
              <w:r>
                <w:t>ction</w:t>
              </w:r>
            </w:ins>
          </w:p>
        </w:tc>
        <w:tc>
          <w:tcPr>
            <w:tcW w:w="2385" w:type="dxa"/>
            <w:shd w:val="clear" w:color="auto" w:fill="auto"/>
            <w:tcMar>
              <w:top w:w="100" w:type="dxa"/>
              <w:left w:w="100" w:type="dxa"/>
              <w:bottom w:w="100" w:type="dxa"/>
              <w:right w:w="100" w:type="dxa"/>
            </w:tcMar>
          </w:tcPr>
          <w:p w:rsidR="000B4ED0" w:rsidRDefault="000B4ED0">
            <w:pPr>
              <w:widowControl w:val="0"/>
              <w:pBdr>
                <w:top w:val="nil"/>
                <w:left w:val="nil"/>
                <w:bottom w:val="nil"/>
                <w:right w:val="nil"/>
                <w:between w:val="nil"/>
              </w:pBdr>
              <w:spacing w:line="240" w:lineRule="auto"/>
              <w:rPr>
                <w:ins w:id="75" w:author="John McVay [2]" w:date="2019-02-05T12:21:00Z"/>
              </w:rPr>
            </w:pPr>
            <w:ins w:id="76" w:author="John McVay [2]" w:date="2019-02-05T12:22:00Z">
              <w:r>
                <w:t>John McVay</w:t>
              </w:r>
            </w:ins>
          </w:p>
        </w:tc>
      </w:tr>
    </w:tbl>
    <w:p w:rsidR="00D05CBE" w:rsidRDefault="007B0657" w:rsidP="00F822FC">
      <w:pPr>
        <w:pStyle w:val="Heading1"/>
      </w:pPr>
      <w:r>
        <w:br w:type="page"/>
      </w:r>
    </w:p>
    <w:p w:rsidR="00D05CBE" w:rsidRPr="00F822FC" w:rsidRDefault="007B0657" w:rsidP="00F822FC">
      <w:pPr>
        <w:pStyle w:val="Heading1"/>
        <w:numPr>
          <w:ilvl w:val="0"/>
          <w:numId w:val="15"/>
        </w:numPr>
      </w:pPr>
      <w:bookmarkStart w:id="77" w:name="_2noo6rvw6y5g" w:colFirst="0" w:colLast="0"/>
      <w:bookmarkStart w:id="78" w:name="_Toc261713"/>
      <w:bookmarkEnd w:id="77"/>
      <w:r w:rsidRPr="00F822FC">
        <w:t>Introduction</w:t>
      </w:r>
      <w:bookmarkEnd w:id="78"/>
    </w:p>
    <w:p w:rsidR="00E560C3" w:rsidRDefault="007B0657">
      <w:r>
        <w:t xml:space="preserve">This document describes </w:t>
      </w:r>
      <w:r w:rsidR="00336569">
        <w:t xml:space="preserve">a </w:t>
      </w:r>
      <w:r w:rsidR="00253E0B">
        <w:t>R</w:t>
      </w:r>
      <w:r w:rsidR="00126546">
        <w:t xml:space="preserve">eference </w:t>
      </w:r>
      <w:r w:rsidR="00253E0B">
        <w:t>A</w:t>
      </w:r>
      <w:r w:rsidR="00126546">
        <w:t xml:space="preserve">rchitecture and </w:t>
      </w:r>
      <w:r>
        <w:t xml:space="preserve">procedure to set up the infrastructure to deploy </w:t>
      </w:r>
      <w:ins w:id="79" w:author="John McVay [2]" w:date="2019-01-31T15:08:00Z">
        <w:r w:rsidR="003F4F6E">
          <w:t xml:space="preserve">Teradici </w:t>
        </w:r>
      </w:ins>
      <w:r>
        <w:t xml:space="preserve">Cloud Access </w:t>
      </w:r>
      <w:r w:rsidR="00126546">
        <w:t xml:space="preserve">Software on </w:t>
      </w:r>
      <w:ins w:id="80" w:author="John McVay [2]" w:date="2019-01-31T15:08:00Z">
        <w:r w:rsidR="003F4F6E">
          <w:t xml:space="preserve">Microsoft </w:t>
        </w:r>
      </w:ins>
      <w:r w:rsidR="00126546">
        <w:t xml:space="preserve">Azure Stack. This </w:t>
      </w:r>
      <w:r w:rsidR="00253E0B">
        <w:t>R</w:t>
      </w:r>
      <w:r w:rsidR="00126546">
        <w:t xml:space="preserve">eference </w:t>
      </w:r>
      <w:r w:rsidR="00253E0B">
        <w:t>A</w:t>
      </w:r>
      <w:r w:rsidR="00126546">
        <w:t>rchitecture assumes that the Azure Stack deployment is connect</w:t>
      </w:r>
      <w:r w:rsidR="00253E0B">
        <w:t>ed</w:t>
      </w:r>
      <w:r w:rsidR="00126546">
        <w:t xml:space="preserve"> to an existing corporate network</w:t>
      </w:r>
      <w:r w:rsidR="00253E0B">
        <w:t xml:space="preserve"> and Windows domain</w:t>
      </w:r>
      <w:r w:rsidR="00080E13">
        <w:t xml:space="preserve"> (Domain Controller/Active Directory).</w:t>
      </w:r>
    </w:p>
    <w:p w:rsidR="007D1841" w:rsidRDefault="007D1841"/>
    <w:p w:rsidR="00080E13" w:rsidRDefault="00E560C3">
      <w:r>
        <w:t xml:space="preserve">The following diagram </w:t>
      </w:r>
      <w:r w:rsidR="007D1841">
        <w:t>highlights</w:t>
      </w:r>
      <w:r>
        <w:t xml:space="preserve"> the </w:t>
      </w:r>
      <w:r w:rsidR="007D1841">
        <w:t xml:space="preserve">Azure Stack </w:t>
      </w:r>
      <w:ins w:id="81" w:author="John McVay [2]" w:date="2019-01-31T15:11:00Z">
        <w:r w:rsidR="003F4F6E">
          <w:t xml:space="preserve">and </w:t>
        </w:r>
      </w:ins>
      <w:ins w:id="82" w:author="John McVay [2]" w:date="2019-01-31T15:12:00Z">
        <w:r w:rsidR="003F4F6E">
          <w:t xml:space="preserve">Teradici </w:t>
        </w:r>
      </w:ins>
      <w:r w:rsidR="007D1841">
        <w:t>Cloud Access Software components and existing corporate network infrastructure</w:t>
      </w:r>
      <w:r w:rsidR="00420D8F">
        <w:t xml:space="preserve"> components</w:t>
      </w:r>
      <w:r w:rsidR="007D1841">
        <w:t xml:space="preserve"> (shaded):</w:t>
      </w:r>
    </w:p>
    <w:p w:rsidR="00C21693" w:rsidRDefault="00C21693"/>
    <w:p w:rsidR="00080E13" w:rsidRDefault="00C21693">
      <w:r>
        <w:rPr>
          <w:noProof/>
        </w:rPr>
        <w:drawing>
          <wp:inline distT="0" distB="0" distL="0" distR="0" wp14:anchorId="22DA2003" wp14:editId="250AE6C9">
            <wp:extent cx="6553835" cy="41636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835" cy="4163695"/>
                    </a:xfrm>
                    <a:prstGeom prst="rect">
                      <a:avLst/>
                    </a:prstGeom>
                    <a:noFill/>
                  </pic:spPr>
                </pic:pic>
              </a:graphicData>
            </a:graphic>
          </wp:inline>
        </w:drawing>
      </w:r>
    </w:p>
    <w:p w:rsidR="00C21693" w:rsidRDefault="00C21693"/>
    <w:p w:rsidR="00C21693" w:rsidRDefault="00C21693"/>
    <w:p w:rsidR="00D05CBE" w:rsidRDefault="00420D8F" w:rsidP="003F7A69">
      <w:r>
        <w:t>The Cloud Access Software Architecture allows for multiple Stacks or regions to be deployed</w:t>
      </w:r>
      <w:r w:rsidR="00A80C89">
        <w:t xml:space="preserve"> separately but be managed as a single deployment</w:t>
      </w:r>
      <w:r>
        <w:t xml:space="preserve">. </w:t>
      </w:r>
      <w:del w:id="83" w:author="John McVay [2]" w:date="2019-01-31T15:08:00Z">
        <w:r w:rsidDel="003F4F6E">
          <w:delText xml:space="preserve">The </w:delText>
        </w:r>
      </w:del>
      <w:r>
        <w:t xml:space="preserve">Azure Stack can be directly connected to the corporate network </w:t>
      </w:r>
      <w:r w:rsidR="00A80C89">
        <w:t>using a</w:t>
      </w:r>
      <w:r w:rsidR="003F7A69">
        <w:t>n</w:t>
      </w:r>
      <w:r w:rsidR="00A80C89">
        <w:t xml:space="preserve"> Azure Stack Local Network Gateway </w:t>
      </w:r>
      <w:r>
        <w:t>or deployed remotely from the corporate network</w:t>
      </w:r>
      <w:r w:rsidR="00A80C89">
        <w:t xml:space="preserve"> and connected via an Azure Stack Virtual Network Gateway VPN</w:t>
      </w:r>
      <w:r>
        <w:t xml:space="preserve">. In addition, End Users connecting to their Remote Workstations can connect from within the corporate network </w:t>
      </w:r>
      <w:r w:rsidR="00A80C89">
        <w:t>or</w:t>
      </w:r>
      <w:r>
        <w:t xml:space="preserve"> connect remotely over the Internet through either region</w:t>
      </w:r>
      <w:ins w:id="84" w:author="John McVay [2]" w:date="2019-01-31T15:10:00Z">
        <w:r w:rsidR="003F4F6E">
          <w:t>’</w:t>
        </w:r>
      </w:ins>
      <w:r>
        <w:t xml:space="preserve">s </w:t>
      </w:r>
      <w:r w:rsidR="00A80C89">
        <w:t>p</w:t>
      </w:r>
      <w:r>
        <w:t>ublicly accessible</w:t>
      </w:r>
      <w:ins w:id="85" w:author="John McVay [2]" w:date="2019-01-31T15:11:00Z">
        <w:r w:rsidR="003F4F6E">
          <w:t xml:space="preserve"> Teradici</w:t>
        </w:r>
      </w:ins>
      <w:r>
        <w:t xml:space="preserve"> </w:t>
      </w:r>
      <w:r w:rsidR="00A80C89">
        <w:t>Cloud Access Connector</w:t>
      </w:r>
      <w:ins w:id="86" w:author="John McVay [2]" w:date="2019-01-31T15:11:00Z">
        <w:r w:rsidR="003F4F6E">
          <w:t xml:space="preserve"> (CAC)</w:t>
        </w:r>
      </w:ins>
      <w:r>
        <w:t xml:space="preserve">. </w:t>
      </w:r>
    </w:p>
    <w:p w:rsidR="00D05CBE" w:rsidRDefault="00D05CBE"/>
    <w:p w:rsidR="00D05CBE" w:rsidRDefault="007B0657">
      <w:r>
        <w:t xml:space="preserve">The following diagram shows </w:t>
      </w:r>
      <w:r w:rsidR="00246494">
        <w:t>an</w:t>
      </w:r>
      <w:r w:rsidR="003F7A69">
        <w:t xml:space="preserve"> Azure Stack deployment consisting of two regions interconnected via a VPN using the Azure Stack Virtual Network Gateway. The bottom</w:t>
      </w:r>
      <w:ins w:id="87" w:author="John McVay [2]" w:date="2019-01-31T15:15:00Z">
        <w:r w:rsidR="003F4F6E">
          <w:t>, on-premises</w:t>
        </w:r>
      </w:ins>
      <w:r w:rsidR="003F7A69">
        <w:t xml:space="preserve"> region represents the </w:t>
      </w:r>
      <w:r w:rsidR="00246494">
        <w:t>directly connected corporate network and includes additional infrastructure such as Domain Controller and a Radius connection for Multi-factor authentication. End User connections to Remote</w:t>
      </w:r>
      <w:del w:id="88" w:author="John McVay [2]" w:date="2019-01-31T15:12:00Z">
        <w:r w:rsidR="00246494" w:rsidDel="003F4F6E">
          <w:delText>d</w:delText>
        </w:r>
      </w:del>
      <w:r w:rsidR="00246494">
        <w:t xml:space="preserve"> Workstations in the directly connected Azure Stack are shown as being brokered entirely within the corporate network. In this case the Cloud Access Connector does not have an externally accessible public IP Address. The top region represents a remote site where End User</w:t>
      </w:r>
      <w:del w:id="89" w:author="John McVay [2]" w:date="2019-01-31T15:13:00Z">
        <w:r w:rsidR="00246494" w:rsidDel="003F4F6E">
          <w:delText>s</w:delText>
        </w:r>
      </w:del>
      <w:r w:rsidR="00246494">
        <w:t xml:space="preserve"> connections are being brokered over an Internet accessible public interface. The </w:t>
      </w:r>
      <w:ins w:id="90" w:author="John McVay [2]" w:date="2019-01-31T15:13:00Z">
        <w:r w:rsidR="003F4F6E">
          <w:t xml:space="preserve">Teradici Cloud Access for </w:t>
        </w:r>
      </w:ins>
      <w:r w:rsidR="00246494">
        <w:t xml:space="preserve">Azure Stack reference architecture </w:t>
      </w:r>
      <w:ins w:id="91" w:author="John McVay [2]" w:date="2019-01-31T15:13:00Z">
        <w:r w:rsidR="003F4F6E">
          <w:t xml:space="preserve">is </w:t>
        </w:r>
      </w:ins>
      <w:r w:rsidR="00246494">
        <w:t>identical for either region and will be used as the example throughout this document.</w:t>
      </w:r>
    </w:p>
    <w:p w:rsidR="002A7754" w:rsidRDefault="002A7754">
      <w:pPr>
        <w:rPr>
          <w:noProof/>
        </w:rPr>
      </w:pPr>
    </w:p>
    <w:p w:rsidR="000F0AC1" w:rsidRDefault="00B85423">
      <w:r>
        <w:rPr>
          <w:noProof/>
        </w:rPr>
        <w:drawing>
          <wp:inline distT="0" distB="0" distL="0" distR="0" wp14:anchorId="2E4482BD" wp14:editId="15585EB6">
            <wp:extent cx="6012494" cy="4013524"/>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076" cy="4018585"/>
                    </a:xfrm>
                    <a:prstGeom prst="rect">
                      <a:avLst/>
                    </a:prstGeom>
                    <a:noFill/>
                  </pic:spPr>
                </pic:pic>
              </a:graphicData>
            </a:graphic>
          </wp:inline>
        </w:drawing>
      </w:r>
    </w:p>
    <w:p w:rsidR="000F0AC1" w:rsidRDefault="000F0AC1"/>
    <w:p w:rsidR="003F7A69" w:rsidRDefault="003F7A69"/>
    <w:p w:rsidR="00D05CBE" w:rsidRDefault="007B0657">
      <w:bookmarkStart w:id="92" w:name="_Hlk536633916"/>
      <w:r>
        <w:t>This document will follow these steps:</w:t>
      </w:r>
    </w:p>
    <w:p w:rsidR="00D05CBE" w:rsidRDefault="007B0657">
      <w:pPr>
        <w:numPr>
          <w:ilvl w:val="0"/>
          <w:numId w:val="9"/>
        </w:numPr>
      </w:pPr>
      <w:r>
        <w:t xml:space="preserve">Set up the </w:t>
      </w:r>
      <w:r w:rsidR="008E5F19">
        <w:t>Azure Stack</w:t>
      </w:r>
      <w:r>
        <w:t xml:space="preserve"> </w:t>
      </w:r>
      <w:r w:rsidR="00793DE5">
        <w:t xml:space="preserve">resource group and </w:t>
      </w:r>
      <w:r w:rsidR="00650A37">
        <w:t xml:space="preserve">virtual network </w:t>
      </w:r>
      <w:r>
        <w:t>infrastructure</w:t>
      </w:r>
    </w:p>
    <w:p w:rsidR="00D05CBE" w:rsidRDefault="007B0657">
      <w:pPr>
        <w:numPr>
          <w:ilvl w:val="0"/>
          <w:numId w:val="9"/>
        </w:numPr>
      </w:pPr>
      <w:r>
        <w:t xml:space="preserve">Connect the </w:t>
      </w:r>
      <w:r w:rsidR="001527E7">
        <w:t>Regions via VPN</w:t>
      </w:r>
    </w:p>
    <w:p w:rsidR="00D05CBE" w:rsidRDefault="007B0657">
      <w:pPr>
        <w:numPr>
          <w:ilvl w:val="0"/>
          <w:numId w:val="9"/>
        </w:numPr>
      </w:pPr>
      <w:r>
        <w:t>Insta</w:t>
      </w:r>
      <w:r w:rsidR="001527E7">
        <w:t>l</w:t>
      </w:r>
      <w:r>
        <w:t xml:space="preserve">l </w:t>
      </w:r>
      <w:r w:rsidR="001527E7">
        <w:t>a</w:t>
      </w:r>
      <w:r>
        <w:t xml:space="preserve"> C</w:t>
      </w:r>
      <w:r w:rsidR="001527E7">
        <w:t>loud Access Connector</w:t>
      </w:r>
    </w:p>
    <w:p w:rsidR="001527E7" w:rsidRDefault="001527E7">
      <w:pPr>
        <w:numPr>
          <w:ilvl w:val="0"/>
          <w:numId w:val="9"/>
        </w:numPr>
      </w:pPr>
      <w:r>
        <w:t>Deploy a Desktop/Workstation</w:t>
      </w:r>
    </w:p>
    <w:p w:rsidR="001527E7" w:rsidRDefault="001527E7">
      <w:pPr>
        <w:numPr>
          <w:ilvl w:val="0"/>
          <w:numId w:val="9"/>
        </w:numPr>
      </w:pPr>
      <w:r>
        <w:t>Assign the Desktop/Workstation to a User</w:t>
      </w:r>
    </w:p>
    <w:p w:rsidR="00D05CBE" w:rsidRDefault="001527E7" w:rsidP="001527E7">
      <w:pPr>
        <w:numPr>
          <w:ilvl w:val="0"/>
          <w:numId w:val="9"/>
        </w:numPr>
      </w:pPr>
      <w:r>
        <w:t>Broker an End User Session login to the Remote Desktop/Workstation</w:t>
      </w:r>
      <w:bookmarkEnd w:id="92"/>
      <w:r w:rsidR="007B0657">
        <w:br w:type="page"/>
      </w:r>
    </w:p>
    <w:p w:rsidR="00D05CBE" w:rsidRDefault="007B0657" w:rsidP="00F822FC">
      <w:pPr>
        <w:pStyle w:val="Heading1"/>
      </w:pPr>
      <w:bookmarkStart w:id="93" w:name="_gzt6gh7s0c07" w:colFirst="0" w:colLast="0"/>
      <w:bookmarkStart w:id="94" w:name="_Toc261714"/>
      <w:bookmarkEnd w:id="93"/>
      <w:r>
        <w:t>Prerequisite</w:t>
      </w:r>
      <w:bookmarkEnd w:id="94"/>
    </w:p>
    <w:p w:rsidR="00D05CBE" w:rsidRDefault="007B0657" w:rsidP="00596130">
      <w:r>
        <w:t>This document assumes a</w:t>
      </w:r>
      <w:r w:rsidR="00BE2804">
        <w:t>n existing corporate n</w:t>
      </w:r>
      <w:r w:rsidR="00596130">
        <w:t>etwork</w:t>
      </w:r>
      <w:r>
        <w:t xml:space="preserve"> </w:t>
      </w:r>
      <w:r w:rsidR="00596130">
        <w:t xml:space="preserve">hosted on </w:t>
      </w:r>
      <w:r w:rsidR="00793DE5">
        <w:t xml:space="preserve">Azure Stack complete </w:t>
      </w:r>
      <w:r>
        <w:t xml:space="preserve">with Domain Controller </w:t>
      </w:r>
      <w:r w:rsidR="00793DE5">
        <w:t xml:space="preserve">and Cloud Access Connector </w:t>
      </w:r>
      <w:r w:rsidR="00596130">
        <w:t>as per bottom</w:t>
      </w:r>
      <w:ins w:id="95" w:author="John McVay [2]" w:date="2019-01-31T15:15:00Z">
        <w:r w:rsidR="003F4F6E">
          <w:t>, on-premises</w:t>
        </w:r>
      </w:ins>
      <w:r w:rsidR="00596130">
        <w:t xml:space="preserve"> region of the previous diagram</w:t>
      </w:r>
      <w:r>
        <w:t xml:space="preserve">. </w:t>
      </w:r>
      <w:r w:rsidR="00596130">
        <w:t xml:space="preserve">It should also be stated </w:t>
      </w:r>
      <w:r w:rsidR="00793DE5">
        <w:t>that Azure Stack</w:t>
      </w:r>
      <w:ins w:id="96" w:author="John McVay [2]" w:date="2019-01-31T15:15:00Z">
        <w:r w:rsidR="003F4F6E">
          <w:t xml:space="preserve"> Regions</w:t>
        </w:r>
      </w:ins>
      <w:r w:rsidR="00793DE5">
        <w:t xml:space="preserve"> could equally be</w:t>
      </w:r>
      <w:r w:rsidR="00596130">
        <w:t xml:space="preserve"> Azure Public Cloud Regions, </w:t>
      </w:r>
      <w:ins w:id="97" w:author="John McVay [2]" w:date="2019-01-31T15:15:00Z">
        <w:r w:rsidR="003F4F6E">
          <w:t xml:space="preserve">as </w:t>
        </w:r>
      </w:ins>
      <w:r w:rsidR="00596130">
        <w:t>the Architecture is the same.</w:t>
      </w:r>
      <w:r w:rsidR="00595B13">
        <w:t xml:space="preserve"> Furthermore the example corporate network as shown in the bottom of the above diagram can be deployed on Azure </w:t>
      </w:r>
      <w:ins w:id="98" w:author="John McVay [2]" w:date="2019-01-31T15:16:00Z">
        <w:r w:rsidR="003F4F6E">
          <w:t>P</w:t>
        </w:r>
      </w:ins>
      <w:del w:id="99" w:author="John McVay [2]" w:date="2019-01-31T15:16:00Z">
        <w:r w:rsidR="00595B13" w:rsidDel="003F4F6E">
          <w:delText>p</w:delText>
        </w:r>
      </w:del>
      <w:r w:rsidR="00595B13">
        <w:t xml:space="preserve">ublic Cloud via a simple Cloud Shell script, </w:t>
      </w:r>
      <w:hyperlink r:id="rId8" w:history="1">
        <w:r w:rsidR="00595B13" w:rsidRPr="00CF3766">
          <w:rPr>
            <w:rStyle w:val="Hyperlink"/>
          </w:rPr>
          <w:t>https://www.teradici.com/web-help/pcoip_cloud_access_manager/current/</w:t>
        </w:r>
      </w:hyperlink>
      <w:r w:rsidR="00595B13">
        <w:t>.</w:t>
      </w:r>
    </w:p>
    <w:p w:rsidR="00D05CBE" w:rsidRDefault="00D05CBE"/>
    <w:p w:rsidR="00D05CBE" w:rsidRDefault="007B0657">
      <w:r>
        <w:t xml:space="preserve">Parameters required from the existing </w:t>
      </w:r>
      <w:r w:rsidR="00596130">
        <w:t xml:space="preserve">corporate </w:t>
      </w:r>
      <w:r>
        <w:t>deployment include:</w:t>
      </w:r>
    </w:p>
    <w:p w:rsidR="00D05CBE" w:rsidRDefault="007B0657">
      <w:pPr>
        <w:numPr>
          <w:ilvl w:val="0"/>
          <w:numId w:val="1"/>
        </w:numPr>
      </w:pPr>
      <w:r>
        <w:t>Domain name (e.g. teradici.local)</w:t>
      </w:r>
    </w:p>
    <w:p w:rsidR="00D05CBE" w:rsidRDefault="007B0657">
      <w:pPr>
        <w:numPr>
          <w:ilvl w:val="0"/>
          <w:numId w:val="1"/>
        </w:numPr>
      </w:pPr>
      <w:r>
        <w:t>Domain administrator username and password</w:t>
      </w:r>
      <w:r w:rsidR="00596130">
        <w:t xml:space="preserve"> (e.g. tera_admin, tera_admin_pwd)</w:t>
      </w:r>
    </w:p>
    <w:p w:rsidR="00D05CBE" w:rsidRDefault="00596130">
      <w:pPr>
        <w:numPr>
          <w:ilvl w:val="0"/>
          <w:numId w:val="1"/>
        </w:numPr>
      </w:pPr>
      <w:r>
        <w:t>Existing corporate network</w:t>
      </w:r>
      <w:r w:rsidR="007B0657">
        <w:t xml:space="preserve"> CIDR (e.g. 10.0.0.0/16) </w:t>
      </w:r>
    </w:p>
    <w:p w:rsidR="00793DE5" w:rsidRDefault="00793DE5" w:rsidP="00793DE5">
      <w:pPr>
        <w:numPr>
          <w:ilvl w:val="0"/>
          <w:numId w:val="1"/>
        </w:numPr>
      </w:pPr>
      <w:r>
        <w:t>Domain Controller local IP Address (e.g. 10.0.0.4)</w:t>
      </w:r>
    </w:p>
    <w:p w:rsidR="00D05CBE" w:rsidRDefault="00D05CBE"/>
    <w:p w:rsidR="00D05CBE" w:rsidRDefault="007B0657">
      <w:r>
        <w:t>This document also assumes the</w:t>
      </w:r>
      <w:r w:rsidR="00212A1A">
        <w:t xml:space="preserve"> person reading this reference architecture document</w:t>
      </w:r>
      <w:r>
        <w:t xml:space="preserve"> has </w:t>
      </w:r>
      <w:r w:rsidR="00793DE5">
        <w:t>Azure Stack</w:t>
      </w:r>
      <w:r>
        <w:t xml:space="preserve"> credentials </w:t>
      </w:r>
      <w:r w:rsidR="00793DE5">
        <w:t>with adequate permissions to create and install resources</w:t>
      </w:r>
      <w:r w:rsidR="00212A1A">
        <w:t>, knows how to connect a Windows or Linux machine to the Domain</w:t>
      </w:r>
      <w:r w:rsidR="004C301B">
        <w:t xml:space="preserve"> </w:t>
      </w:r>
      <w:r w:rsidR="00595B13">
        <w:t xml:space="preserve">and has </w:t>
      </w:r>
      <w:r w:rsidR="00212A1A">
        <w:t xml:space="preserve">some </w:t>
      </w:r>
      <w:r w:rsidR="00595B13">
        <w:t>familiarity with</w:t>
      </w:r>
      <w:r w:rsidR="004C301B">
        <w:t xml:space="preserve"> the </w:t>
      </w:r>
      <w:r w:rsidR="00212A1A">
        <w:t xml:space="preserve">Azure or </w:t>
      </w:r>
      <w:r w:rsidR="00595B13">
        <w:t xml:space="preserve">Azure Stack </w:t>
      </w:r>
      <w:ins w:id="100" w:author="John McVay [2]" w:date="2019-01-31T15:16:00Z">
        <w:r w:rsidR="003F4F6E">
          <w:t xml:space="preserve">Resource Manager </w:t>
        </w:r>
      </w:ins>
      <w:r w:rsidR="00595B13">
        <w:t>portal.</w:t>
      </w:r>
    </w:p>
    <w:p w:rsidR="00D05CBE" w:rsidRDefault="007B0657" w:rsidP="00F822FC">
      <w:r>
        <w:br w:type="page"/>
      </w:r>
    </w:p>
    <w:p w:rsidR="00F822FC" w:rsidRDefault="00F822FC" w:rsidP="00F822FC">
      <w:pPr>
        <w:pStyle w:val="Heading1"/>
      </w:pPr>
      <w:bookmarkStart w:id="101" w:name="_198dcywcm5ym" w:colFirst="0" w:colLast="0"/>
      <w:bookmarkStart w:id="102" w:name="_Toc261715"/>
      <w:bookmarkEnd w:id="101"/>
      <w:r>
        <w:t xml:space="preserve">Setup </w:t>
      </w:r>
      <w:r w:rsidR="00212A1A">
        <w:t xml:space="preserve">the </w:t>
      </w:r>
      <w:r>
        <w:t xml:space="preserve">Azure Stack </w:t>
      </w:r>
      <w:r w:rsidR="00212A1A">
        <w:t>Infrastructure</w:t>
      </w:r>
      <w:bookmarkEnd w:id="102"/>
    </w:p>
    <w:p w:rsidR="00AD6418" w:rsidRDefault="00BA44E6" w:rsidP="00AD6418">
      <w:pPr>
        <w:pStyle w:val="Heading2"/>
      </w:pPr>
      <w:bookmarkStart w:id="103" w:name="_Toc261716"/>
      <w:r>
        <w:t>Create a Resource Group</w:t>
      </w:r>
      <w:bookmarkEnd w:id="103"/>
    </w:p>
    <w:p w:rsidR="00F822FC" w:rsidRDefault="00212A1A" w:rsidP="00F822FC">
      <w:r>
        <w:t xml:space="preserve">Once logged into the Azure Stack </w:t>
      </w:r>
      <w:ins w:id="104" w:author="John McVay [2]" w:date="2019-01-31T15:16:00Z">
        <w:r w:rsidR="003F4F6E">
          <w:t>Res</w:t>
        </w:r>
      </w:ins>
      <w:ins w:id="105" w:author="John McVay [2]" w:date="2019-01-31T15:17:00Z">
        <w:r w:rsidR="003F4F6E">
          <w:t xml:space="preserve">ource Manager </w:t>
        </w:r>
      </w:ins>
      <w:r>
        <w:t>portal, t</w:t>
      </w:r>
      <w:r w:rsidR="00F822FC">
        <w:t xml:space="preserve">he first step is to create a resource group that </w:t>
      </w:r>
      <w:r w:rsidR="00AD6418">
        <w:t>will contain the deployed resources. This is easily done by navigating to the Resource Group tab and clicking Add. This will prompt you to name your resource group and click Create to complete the operation. For this reference architecture all resources will be deployed under this resource group.</w:t>
      </w:r>
    </w:p>
    <w:p w:rsidR="00AD6418" w:rsidRDefault="00BA44E6" w:rsidP="00AD6418">
      <w:pPr>
        <w:pStyle w:val="Heading2"/>
      </w:pPr>
      <w:bookmarkStart w:id="106" w:name="_Toc261717"/>
      <w:r>
        <w:t>Create a Virtual Network and configure Subnets</w:t>
      </w:r>
      <w:bookmarkEnd w:id="106"/>
    </w:p>
    <w:p w:rsidR="00527F35" w:rsidRDefault="00AD6418" w:rsidP="00AD6418">
      <w:r>
        <w:t xml:space="preserve">A virtual network on </w:t>
      </w:r>
      <w:del w:id="107" w:author="John McVay [2]" w:date="2019-01-31T15:17:00Z">
        <w:r w:rsidDel="003F4F6E">
          <w:delText xml:space="preserve">the </w:delText>
        </w:r>
      </w:del>
      <w:r>
        <w:t xml:space="preserve">Azure Stack will provide </w:t>
      </w:r>
      <w:r w:rsidR="00F45441">
        <w:t>an address space that does not conflict with the corporate network and will set the basis for deployed virtual machines, VPN connectivity and gateways.</w:t>
      </w:r>
    </w:p>
    <w:p w:rsidR="00A80D58" w:rsidRDefault="00F45441" w:rsidP="00AD6418">
      <w:r>
        <w:t>Navigate to Create</w:t>
      </w:r>
      <w:ins w:id="108" w:author="John McVay [2]" w:date="2019-01-31T15:18:00Z">
        <w:r w:rsidR="0075053B">
          <w:t xml:space="preserve"> a</w:t>
        </w:r>
      </w:ins>
      <w:r>
        <w:t xml:space="preserve"> virtual network page. Assuming the corporate network is 10.0.0.0/16, create a network with an address space 10.1.0.0/16</w:t>
      </w:r>
      <w:r w:rsidR="00A80D58">
        <w:t xml:space="preserve"> and a name of your choosing</w:t>
      </w:r>
      <w:r>
        <w:t xml:space="preserve">. Select Use </w:t>
      </w:r>
      <w:ins w:id="109" w:author="John McVay [2]" w:date="2019-01-31T15:18:00Z">
        <w:r w:rsidR="0075053B">
          <w:t>E</w:t>
        </w:r>
      </w:ins>
      <w:del w:id="110" w:author="John McVay [2]" w:date="2019-01-31T15:18:00Z">
        <w:r w:rsidDel="0075053B">
          <w:delText>e</w:delText>
        </w:r>
      </w:del>
      <w:r>
        <w:t xml:space="preserve">xisting Resource group and select the resource group created in step one. We also want to create </w:t>
      </w:r>
      <w:r w:rsidR="00A80D58">
        <w:t xml:space="preserve">3 </w:t>
      </w:r>
      <w:r>
        <w:t>subnets</w:t>
      </w:r>
      <w:r w:rsidR="00A80D58">
        <w:t xml:space="preserve"> within this address space:</w:t>
      </w:r>
    </w:p>
    <w:p w:rsidR="00F45441" w:rsidRDefault="00A80D58" w:rsidP="00A80D58">
      <w:pPr>
        <w:pStyle w:val="ListParagraph"/>
        <w:numPr>
          <w:ilvl w:val="0"/>
          <w:numId w:val="17"/>
        </w:numPr>
      </w:pPr>
      <w:r>
        <w:t>Subnet for the Cloud Access Connector(s), for example Subnet name “subnet-connector” with address range 10.1.0.128/26</w:t>
      </w:r>
    </w:p>
    <w:p w:rsidR="00A80D58" w:rsidRDefault="00A80D58" w:rsidP="00A80D58">
      <w:pPr>
        <w:pStyle w:val="ListParagraph"/>
        <w:numPr>
          <w:ilvl w:val="0"/>
          <w:numId w:val="17"/>
        </w:numPr>
      </w:pPr>
      <w:r>
        <w:t>Subnet for the VPN gateway, example address range 10.1.0.64/26. The subnet name is fixed as “GatewaySubnet”</w:t>
      </w:r>
    </w:p>
    <w:p w:rsidR="00A80D58" w:rsidRDefault="00A80D58" w:rsidP="00A80D58">
      <w:pPr>
        <w:pStyle w:val="ListParagraph"/>
        <w:numPr>
          <w:ilvl w:val="0"/>
          <w:numId w:val="17"/>
        </w:numPr>
      </w:pPr>
      <w:r>
        <w:t>Subnet for the deployed workstations, for example Subnet name “subnet-workstations” with address range 10.1.240.0/20</w:t>
      </w:r>
    </w:p>
    <w:p w:rsidR="00A80D58" w:rsidRDefault="00A347E1" w:rsidP="00A80D58">
      <w:r>
        <w:t>One of the</w:t>
      </w:r>
      <w:r w:rsidR="00527F35">
        <w:t xml:space="preserve"> connector or workstations subnets</w:t>
      </w:r>
      <w:r>
        <w:t xml:space="preserve"> can be created </w:t>
      </w:r>
      <w:del w:id="111" w:author="John McVay [2]" w:date="2019-01-31T15:19:00Z">
        <w:r w:rsidDel="0075053B">
          <w:delText xml:space="preserve">with </w:delText>
        </w:r>
      </w:del>
      <w:r>
        <w:t>when the vnet is created. The other</w:t>
      </w:r>
      <w:r w:rsidR="00527F35">
        <w:t>s</w:t>
      </w:r>
      <w:r>
        <w:t xml:space="preserve"> can be added after the vnet is created.</w:t>
      </w:r>
      <w:r w:rsidR="00527F35">
        <w:t xml:space="preserve"> In the vnet tab the Gateway subnet is added by clicking “+ Gateway Subnet” and regular subnets by clicking the “+ Subnet”.</w:t>
      </w:r>
    </w:p>
    <w:p w:rsidR="009A7AA0" w:rsidRDefault="00527F35" w:rsidP="00A80D58">
      <w:r>
        <w:t xml:space="preserve">Security groups </w:t>
      </w:r>
      <w:r w:rsidR="00530070">
        <w:t xml:space="preserve">will help protect </w:t>
      </w:r>
      <w:del w:id="112" w:author="John McVay [2]" w:date="2019-01-31T15:19:00Z">
        <w:r w:rsidR="00530070" w:rsidDel="0075053B">
          <w:delText xml:space="preserve">our </w:delText>
        </w:r>
      </w:del>
      <w:r w:rsidR="00530070">
        <w:t>resources and are especially important on “subnet-connector” as the Cloud Access Connector deployed on this subnet will have a public IP address. Create a Network Security Group and apply it to the subnets, or better yet create the Network Security Group first and add to the subnet when creating them. The default security group will allow unlimited internal connectivity</w:t>
      </w:r>
      <w:ins w:id="113" w:author="John McVay [2]" w:date="2019-01-31T15:20:00Z">
        <w:r w:rsidR="0075053B">
          <w:t xml:space="preserve"> and</w:t>
        </w:r>
      </w:ins>
      <w:del w:id="114" w:author="John McVay [2]" w:date="2019-01-31T15:20:00Z">
        <w:r w:rsidR="00530070" w:rsidDel="0075053B">
          <w:delText>,</w:delText>
        </w:r>
      </w:del>
      <w:r w:rsidR="00530070">
        <w:t xml:space="preserve"> allow unlimited connectivity out to the internet</w:t>
      </w:r>
      <w:ins w:id="115" w:author="John McVay [2]" w:date="2019-01-31T15:20:00Z">
        <w:r w:rsidR="0075053B">
          <w:t>,</w:t>
        </w:r>
      </w:ins>
      <w:r w:rsidR="00530070">
        <w:t xml:space="preserve"> but will block everything coming in from the internet. We need to allow internet access to the required P</w:t>
      </w:r>
      <w:r w:rsidR="00B7513D">
        <w:t>C</w:t>
      </w:r>
      <w:r w:rsidR="00530070">
        <w:t>oIP ports (TCP/UDP 4172, TCP 443, TCP</w:t>
      </w:r>
      <w:r w:rsidR="00B7513D">
        <w:t xml:space="preserve"> </w:t>
      </w:r>
      <w:r w:rsidR="00530070">
        <w:t>60443</w:t>
      </w:r>
      <w:r w:rsidR="00B7513D">
        <w:t>, TCP 80). We will also require SSH access to Linux virtual machines (TCP 22) and RDP access to windows virtual machines (TCP 3389)</w:t>
      </w:r>
      <w:ins w:id="116" w:author="John McVay [2]" w:date="2019-01-31T15:20:00Z">
        <w:r w:rsidR="0075053B">
          <w:t>. B</w:t>
        </w:r>
      </w:ins>
      <w:del w:id="117" w:author="John McVay [2]" w:date="2019-01-31T15:20:00Z">
        <w:r w:rsidR="00B7513D" w:rsidDel="0075053B">
          <w:delText xml:space="preserve"> but b</w:delText>
        </w:r>
      </w:del>
      <w:r w:rsidR="00B7513D">
        <w:t xml:space="preserve">y establishing the VPN first we can access these through the VPN from the corporate network rather than from a public IP address and not open those ports in the security group. </w:t>
      </w:r>
    </w:p>
    <w:p w:rsidR="00527F35" w:rsidRDefault="00B7513D" w:rsidP="00A80D58">
      <w:r>
        <w:t>Create the Network Security Group under the networking tab and once created add the P</w:t>
      </w:r>
      <w:r w:rsidR="009A7AA0">
        <w:t>C</w:t>
      </w:r>
      <w:r>
        <w:t xml:space="preserve">oIP rules by navigating to the Network security group page </w:t>
      </w:r>
      <w:r w:rsidR="009A7AA0">
        <w:t xml:space="preserve">and go to the Inbound security rules tab. Once here click “+ Add” to add new rules. </w:t>
      </w:r>
      <w:r>
        <w:t>The following diagram shows an example Network Security Group called “CloudAccessConnector-nsg” which also includes SSH and RDP ports (not recommended).</w:t>
      </w:r>
    </w:p>
    <w:p w:rsidR="00B7513D" w:rsidRDefault="00B7513D" w:rsidP="00A80D58">
      <w:r w:rsidRPr="00B7513D">
        <w:rPr>
          <w:noProof/>
        </w:rPr>
        <w:drawing>
          <wp:inline distT="0" distB="0" distL="0" distR="0" wp14:anchorId="7A361B9E" wp14:editId="08CE82C0">
            <wp:extent cx="594360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6305"/>
                    </a:xfrm>
                    <a:prstGeom prst="rect">
                      <a:avLst/>
                    </a:prstGeom>
                  </pic:spPr>
                </pic:pic>
              </a:graphicData>
            </a:graphic>
          </wp:inline>
        </w:drawing>
      </w:r>
    </w:p>
    <w:p w:rsidR="009A7AA0" w:rsidRDefault="009A7AA0" w:rsidP="00A80D58">
      <w:r>
        <w:t>Once completed the subnet tab under the virtual network should look like this</w:t>
      </w:r>
    </w:p>
    <w:p w:rsidR="009A7AA0" w:rsidRPr="00AD6418" w:rsidRDefault="009A7AA0" w:rsidP="00A80D58">
      <w:r>
        <w:rPr>
          <w:noProof/>
        </w:rPr>
        <w:drawing>
          <wp:inline distT="0" distB="0" distL="0" distR="0" wp14:anchorId="757AA716" wp14:editId="7D68DEB1">
            <wp:extent cx="5943600" cy="704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4850"/>
                    </a:xfrm>
                    <a:prstGeom prst="rect">
                      <a:avLst/>
                    </a:prstGeom>
                  </pic:spPr>
                </pic:pic>
              </a:graphicData>
            </a:graphic>
          </wp:inline>
        </w:drawing>
      </w:r>
    </w:p>
    <w:p w:rsidR="00D05CBE" w:rsidRDefault="00212A1A" w:rsidP="00F822FC">
      <w:pPr>
        <w:pStyle w:val="Heading1"/>
      </w:pPr>
      <w:bookmarkStart w:id="118" w:name="_Toc261718"/>
      <w:r>
        <w:t xml:space="preserve">Connect </w:t>
      </w:r>
      <w:r w:rsidR="0030129A">
        <w:t>to the corporate network</w:t>
      </w:r>
      <w:bookmarkEnd w:id="118"/>
    </w:p>
    <w:p w:rsidR="0030129A" w:rsidRDefault="00D84B4F" w:rsidP="0030129A">
      <w:del w:id="119" w:author="John McVay [2]" w:date="2019-01-31T15:21:00Z">
        <w:r w:rsidDel="0075053B">
          <w:delText xml:space="preserve">The </w:delText>
        </w:r>
      </w:del>
      <w:ins w:id="120" w:author="John McVay [2]" w:date="2019-01-31T15:21:00Z">
        <w:r w:rsidR="0075053B">
          <w:t xml:space="preserve">Teradici </w:t>
        </w:r>
      </w:ins>
      <w:r w:rsidR="00212A1A">
        <w:t>Cloud Access Manager (CAM) uses the Domain Controller to manage Users and virtual desktops. By connecting to the corporate network Domain Controller the CAM will have all the Users available to be assigned virtual desktops so they can be connected when End Users connect their PCoIP sessions.</w:t>
      </w:r>
    </w:p>
    <w:p w:rsidR="00BA44E6" w:rsidRDefault="00BA44E6" w:rsidP="00BA44E6">
      <w:pPr>
        <w:pStyle w:val="Heading2"/>
      </w:pPr>
      <w:bookmarkStart w:id="121" w:name="_Toc261719"/>
      <w:r>
        <w:t>Create a Virtual Network Gateway</w:t>
      </w:r>
      <w:bookmarkEnd w:id="121"/>
    </w:p>
    <w:p w:rsidR="004A145B" w:rsidRDefault="00212A1A" w:rsidP="0030129A">
      <w:r>
        <w:t>An easy and effective way to connect the new Azure Stack region to the corporate network is via the Azure Stack Virtual Network Gateway.</w:t>
      </w:r>
      <w:r w:rsidR="002D410D">
        <w:t xml:space="preserve"> This will be done on both the Azure Stack and the corporate network. There will be choices for type of route-based VPN: basic, standard and High-performance, more information can be found here </w:t>
      </w:r>
      <w:r w:rsidR="002D410D" w:rsidRPr="002D410D">
        <w:t>https://docs.microsoft.com/en-us/azure/vpn-gateway/vpn-gateway-about-vpngateways</w:t>
      </w:r>
      <w:r w:rsidR="002D410D">
        <w:t xml:space="preserve">. The Standard SKU should be sufficient but </w:t>
      </w:r>
      <w:del w:id="122" w:author="John McVay [2]" w:date="2019-01-31T15:22:00Z">
        <w:r w:rsidR="002D410D" w:rsidDel="0075053B">
          <w:delText xml:space="preserve">the </w:delText>
        </w:r>
      </w:del>
      <w:r w:rsidR="002D410D">
        <w:t>needs to be consideration for what traffic will be flowing across this VPN</w:t>
      </w:r>
      <w:r w:rsidR="004A145B">
        <w:t>, f</w:t>
      </w:r>
      <w:r w:rsidR="002D410D">
        <w:t xml:space="preserve">or example is the file system only in one location resulting in a lot of file transfer. </w:t>
      </w:r>
    </w:p>
    <w:p w:rsidR="00212A1A" w:rsidRDefault="002D410D" w:rsidP="0030129A">
      <w:r>
        <w:t>It is also possible for remote virtual desktops to be connected across this VPN</w:t>
      </w:r>
      <w:r w:rsidR="004A145B">
        <w:t>. F</w:t>
      </w:r>
      <w:r>
        <w:t>or example an End User work</w:t>
      </w:r>
      <w:r w:rsidR="004A145B">
        <w:t>s</w:t>
      </w:r>
      <w:r>
        <w:t xml:space="preserve"> in the </w:t>
      </w:r>
      <w:r w:rsidR="004A145B">
        <w:t>corporate headquarters and their machine is on the local corporate network. But when traveling it may be better to connect through the Azure Stack regional Cloud Access Connector and have the PCoIP Session connect to the virtual desktop through the VPN.</w:t>
      </w:r>
    </w:p>
    <w:p w:rsidR="007C5969" w:rsidRDefault="004A145B" w:rsidP="0030129A">
      <w:r>
        <w:t>Assuming the Standard type of route-based VPN is sufficient, the gateway will need to be named, will need to select the Virtual Network created earlier</w:t>
      </w:r>
      <w:ins w:id="123" w:author="John McVay [2]" w:date="2019-01-31T15:23:00Z">
        <w:r w:rsidR="0075053B">
          <w:t>,</w:t>
        </w:r>
      </w:ins>
      <w:r>
        <w:t xml:space="preserve"> and will need to create a new Public IP address. The Create network gateway dialog will look like this</w:t>
      </w:r>
      <w:r w:rsidR="007C5969">
        <w:t xml:space="preserve"> </w:t>
      </w:r>
      <w:r>
        <w:t>and you will need the gateway on the corporate network side as well:</w:t>
      </w:r>
    </w:p>
    <w:p w:rsidR="004A145B" w:rsidRDefault="004A145B" w:rsidP="0030129A">
      <w:r>
        <w:rPr>
          <w:noProof/>
        </w:rPr>
        <w:drawing>
          <wp:inline distT="0" distB="0" distL="0" distR="0" wp14:anchorId="3B341520" wp14:editId="581B4AF5">
            <wp:extent cx="5943600" cy="53079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07965"/>
                    </a:xfrm>
                    <a:prstGeom prst="rect">
                      <a:avLst/>
                    </a:prstGeom>
                  </pic:spPr>
                </pic:pic>
              </a:graphicData>
            </a:graphic>
          </wp:inline>
        </w:drawing>
      </w:r>
    </w:p>
    <w:p w:rsidR="00BA44E6" w:rsidRDefault="00BA44E6" w:rsidP="00BA44E6">
      <w:pPr>
        <w:pStyle w:val="Heading2"/>
      </w:pPr>
      <w:bookmarkStart w:id="124" w:name="_Toc261720"/>
      <w:r>
        <w:t>Create the VPN connection to the Corporate Network</w:t>
      </w:r>
      <w:bookmarkEnd w:id="124"/>
    </w:p>
    <w:p w:rsidR="007C5969" w:rsidRDefault="007C5969" w:rsidP="0030129A">
      <w:r>
        <w:t>Once the network gateway is created, we need to add the connection to the corporate network. Navigate to the virtual network gateway just created, an easy way is through the resource group. Click on Connections and then “+Add”.</w:t>
      </w:r>
    </w:p>
    <w:p w:rsidR="007C5969" w:rsidRDefault="007C5969" w:rsidP="0030129A">
      <w:r>
        <w:rPr>
          <w:noProof/>
        </w:rPr>
        <w:drawing>
          <wp:inline distT="0" distB="0" distL="0" distR="0" wp14:anchorId="2A178D25" wp14:editId="648E8CBF">
            <wp:extent cx="5943600" cy="4197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7985"/>
                    </a:xfrm>
                    <a:prstGeom prst="rect">
                      <a:avLst/>
                    </a:prstGeom>
                  </pic:spPr>
                </pic:pic>
              </a:graphicData>
            </a:graphic>
          </wp:inline>
        </w:drawing>
      </w:r>
    </w:p>
    <w:p w:rsidR="007C5969" w:rsidRDefault="007C5969" w:rsidP="0030129A"/>
    <w:p w:rsidR="007C5969" w:rsidRDefault="007C5969" w:rsidP="0030129A">
      <w:r>
        <w:t xml:space="preserve">Click “+Add” will open a new dialog where the name, connection type and connection information about the other end of the VPN are entered. You will create a new “local network gateway” which is the gateway that you are connecting to on the other end, or in this case the corporate network. Note that we are selecting a Site-to-Site (IPsec) connection type and for the local network gateway we need </w:t>
      </w:r>
      <w:r w:rsidR="00155773">
        <w:t>its public IP address and the Address space which we identified earlier as 10.0.0.0/16 for the corporate network. We also need to enter a “Shared key” that will provide security to the connection.</w:t>
      </w:r>
    </w:p>
    <w:p w:rsidR="00155773" w:rsidRDefault="00155773" w:rsidP="0030129A">
      <w:r>
        <w:rPr>
          <w:noProof/>
        </w:rPr>
        <w:drawing>
          <wp:inline distT="0" distB="0" distL="0" distR="0" wp14:anchorId="4BBA6017" wp14:editId="480530FD">
            <wp:extent cx="5943600" cy="6756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56400"/>
                    </a:xfrm>
                    <a:prstGeom prst="rect">
                      <a:avLst/>
                    </a:prstGeom>
                  </pic:spPr>
                </pic:pic>
              </a:graphicData>
            </a:graphic>
          </wp:inline>
        </w:drawing>
      </w:r>
    </w:p>
    <w:p w:rsidR="00155773" w:rsidRDefault="00155773" w:rsidP="0030129A"/>
    <w:p w:rsidR="00155773" w:rsidRDefault="00155773" w:rsidP="0030129A">
      <w:r>
        <w:t>Once the connections are setup in each gateway the VPN will be established. This may take up</w:t>
      </w:r>
      <w:ins w:id="125" w:author="John McVay [2]" w:date="2019-01-31T15:24:00Z">
        <w:r w:rsidR="0075053B">
          <w:t xml:space="preserve"> </w:t>
        </w:r>
      </w:ins>
      <w:r>
        <w:t>to 45 minutes.</w:t>
      </w:r>
    </w:p>
    <w:p w:rsidR="00155773" w:rsidRDefault="00155773" w:rsidP="0030129A">
      <w:del w:id="126" w:author="John McVay [2]" w:date="2019-01-31T15:25:00Z">
        <w:r w:rsidDel="0075053B">
          <w:delText>One last thing to do</w:delText>
        </w:r>
      </w:del>
      <w:ins w:id="127" w:author="John McVay [2]" w:date="2019-01-31T15:25:00Z">
        <w:r w:rsidR="0075053B">
          <w:t>A final step</w:t>
        </w:r>
      </w:ins>
      <w:r>
        <w:t xml:space="preserve"> once we have the VPN established is to set the DNS Server for the Azure Stack Deployment. This is done on the on the tab for the virtual network. In the Overview you will see that the DNS server is set to the “Azure provided DNS service”. We need this to point to the DNS in the corporate network which we said was 10.0.0.4. Clicking on the DNS servers button in the virtual network tab allows you to create a custom DNS server.</w:t>
      </w:r>
    </w:p>
    <w:p w:rsidR="00155773" w:rsidRDefault="00155773" w:rsidP="0030129A">
      <w:r>
        <w:rPr>
          <w:noProof/>
        </w:rPr>
        <w:drawing>
          <wp:inline distT="0" distB="0" distL="0" distR="0" wp14:anchorId="0A354390" wp14:editId="386DA323">
            <wp:extent cx="5943600" cy="40779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7970"/>
                    </a:xfrm>
                    <a:prstGeom prst="rect">
                      <a:avLst/>
                    </a:prstGeom>
                  </pic:spPr>
                </pic:pic>
              </a:graphicData>
            </a:graphic>
          </wp:inline>
        </w:drawing>
      </w:r>
    </w:p>
    <w:p w:rsidR="00155773" w:rsidRDefault="00155773" w:rsidP="0030129A">
      <w:r>
        <w:t xml:space="preserve">Once saved and the new DNS entry has been configured you should see this in the virtual network Overview. Notice </w:t>
      </w:r>
      <w:r w:rsidR="00295427">
        <w:t>top right DNS is now 10.0.0.4.</w:t>
      </w:r>
    </w:p>
    <w:p w:rsidR="00155773" w:rsidRDefault="00155773" w:rsidP="0030129A">
      <w:r>
        <w:rPr>
          <w:noProof/>
        </w:rPr>
        <w:drawing>
          <wp:inline distT="0" distB="0" distL="0" distR="0" wp14:anchorId="6118358D" wp14:editId="78CB5921">
            <wp:extent cx="5943600" cy="2446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655"/>
                    </a:xfrm>
                    <a:prstGeom prst="rect">
                      <a:avLst/>
                    </a:prstGeom>
                  </pic:spPr>
                </pic:pic>
              </a:graphicData>
            </a:graphic>
          </wp:inline>
        </w:drawing>
      </w:r>
    </w:p>
    <w:p w:rsidR="0030129A" w:rsidRPr="0030129A" w:rsidRDefault="0030129A" w:rsidP="0030129A">
      <w:pPr>
        <w:pStyle w:val="Heading1"/>
      </w:pPr>
      <w:bookmarkStart w:id="128" w:name="_Toc261721"/>
      <w:r>
        <w:t xml:space="preserve">Install the </w:t>
      </w:r>
      <w:ins w:id="129" w:author="John McVay [2]" w:date="2019-01-31T15:25:00Z">
        <w:r w:rsidR="0075053B">
          <w:t>Ter</w:t>
        </w:r>
      </w:ins>
      <w:ins w:id="130" w:author="John McVay [2]" w:date="2019-01-31T15:26:00Z">
        <w:r w:rsidR="0075053B">
          <w:t xml:space="preserve">adici </w:t>
        </w:r>
      </w:ins>
      <w:r>
        <w:t>Cloud Access Connector</w:t>
      </w:r>
      <w:bookmarkEnd w:id="128"/>
    </w:p>
    <w:p w:rsidR="00EE6005" w:rsidRDefault="00BA44E6" w:rsidP="00EE6005">
      <w:r>
        <w:t>With the Azure Stack infrastructure complete we can now install the</w:t>
      </w:r>
      <w:ins w:id="131" w:author="John McVay [2]" w:date="2019-01-31T15:25:00Z">
        <w:r w:rsidR="0075053B">
          <w:t xml:space="preserve"> Teradici</w:t>
        </w:r>
      </w:ins>
      <w:r>
        <w:t xml:space="preserve"> Cloud Access Connector</w:t>
      </w:r>
      <w:ins w:id="132" w:author="John McVay [2]" w:date="2019-01-31T15:25:00Z">
        <w:r w:rsidR="0075053B">
          <w:t xml:space="preserve"> (CAC)</w:t>
        </w:r>
      </w:ins>
      <w:r>
        <w:t xml:space="preserve">. </w:t>
      </w:r>
      <w:r w:rsidR="00EE6005">
        <w:t>Instructions on CAC deployment can be found here:</w:t>
      </w:r>
    </w:p>
    <w:p w:rsidR="007E6105" w:rsidRPr="00EE6005" w:rsidRDefault="004B1409" w:rsidP="00EE6005">
      <w:pPr>
        <w:ind w:firstLine="720"/>
        <w:rPr>
          <w:color w:val="1155CC"/>
          <w:u w:val="single"/>
        </w:rPr>
      </w:pPr>
      <w:hyperlink r:id="rId16">
        <w:r w:rsidR="00EE6005">
          <w:rPr>
            <w:color w:val="1155CC"/>
            <w:u w:val="single"/>
          </w:rPr>
          <w:t>https://www.teradici.com/web-help/pcoip_cloud_access_manager/CACv2/</w:t>
        </w:r>
      </w:hyperlink>
    </w:p>
    <w:p w:rsidR="007E6105" w:rsidRDefault="007E6105" w:rsidP="007E6105">
      <w:pPr>
        <w:pStyle w:val="Heading2"/>
      </w:pPr>
      <w:bookmarkStart w:id="133" w:name="_Toc261722"/>
      <w:r>
        <w:t xml:space="preserve">Create the </w:t>
      </w:r>
      <w:r w:rsidR="00EE6005">
        <w:t>V</w:t>
      </w:r>
      <w:r>
        <w:t>irtual Machine for the Cloud Access Connector</w:t>
      </w:r>
      <w:bookmarkEnd w:id="133"/>
    </w:p>
    <w:p w:rsidR="007E6105" w:rsidRDefault="007E6105">
      <w:r>
        <w:t xml:space="preserve">The CAC runs on an Ubuntu server 18.04 LTS with minimum 4GiB RAM, 12 GiB storage and 2 vCPUs. Creating this from the virtual machine tab will allow you to name the </w:t>
      </w:r>
      <w:del w:id="134" w:author="John McVay [2]" w:date="2019-01-31T15:26:00Z">
        <w:r w:rsidDel="0075053B">
          <w:delText>vm</w:delText>
        </w:r>
      </w:del>
      <w:ins w:id="135" w:author="John McVay [2]" w:date="2019-01-31T15:26:00Z">
        <w:r w:rsidR="0075053B">
          <w:t>VM</w:t>
        </w:r>
      </w:ins>
      <w:r>
        <w:t xml:space="preserve">, select the size on the </w:t>
      </w:r>
      <w:del w:id="136" w:author="John McVay [2]" w:date="2019-01-31T15:26:00Z">
        <w:r w:rsidDel="0075053B">
          <w:delText xml:space="preserve">vm </w:delText>
        </w:r>
      </w:del>
      <w:ins w:id="137" w:author="John McVay [2]" w:date="2019-01-31T15:26:00Z">
        <w:r w:rsidR="0075053B">
          <w:t xml:space="preserve">VM </w:t>
        </w:r>
      </w:ins>
      <w:r>
        <w:t xml:space="preserve">and provide settings. When creating the </w:t>
      </w:r>
      <w:del w:id="138" w:author="John McVay [2]" w:date="2019-01-31T15:26:00Z">
        <w:r w:rsidDel="0075053B">
          <w:delText xml:space="preserve">vm </w:delText>
        </w:r>
      </w:del>
      <w:ins w:id="139" w:author="John McVay [2]" w:date="2019-01-31T15:26:00Z">
        <w:r w:rsidR="0075053B">
          <w:t xml:space="preserve">VM </w:t>
        </w:r>
      </w:ins>
      <w:r>
        <w:t>you will add a user name and password so you can log into the machine once built for further configuration. Add this new VM to the resource group. A machine size such as DS2_v2 will be good for smaller deployments.</w:t>
      </w:r>
    </w:p>
    <w:p w:rsidR="007E6105" w:rsidRDefault="007E6105">
      <w:r>
        <w:t>In the settings dialog you want to:</w:t>
      </w:r>
    </w:p>
    <w:p w:rsidR="007E6105" w:rsidRDefault="007E6105" w:rsidP="007E6105">
      <w:pPr>
        <w:pStyle w:val="ListParagraph"/>
        <w:numPr>
          <w:ilvl w:val="0"/>
          <w:numId w:val="18"/>
        </w:numPr>
      </w:pPr>
      <w:r>
        <w:t>None for availability set. If you are planning bigger deployments then this can be set</w:t>
      </w:r>
      <w:r w:rsidR="00F9027B">
        <w:t>.</w:t>
      </w:r>
    </w:p>
    <w:p w:rsidR="00F9027B" w:rsidRDefault="00F9027B" w:rsidP="007E6105">
      <w:pPr>
        <w:pStyle w:val="ListParagraph"/>
        <w:numPr>
          <w:ilvl w:val="0"/>
          <w:numId w:val="18"/>
        </w:numPr>
      </w:pPr>
      <w:r>
        <w:t>Set your storage preferences but defaults will work</w:t>
      </w:r>
    </w:p>
    <w:p w:rsidR="00F9027B" w:rsidRDefault="00F9027B" w:rsidP="007E6105">
      <w:pPr>
        <w:pStyle w:val="ListParagraph"/>
        <w:numPr>
          <w:ilvl w:val="0"/>
          <w:numId w:val="18"/>
        </w:numPr>
      </w:pPr>
      <w:r>
        <w:t xml:space="preserve">Make sure this </w:t>
      </w:r>
      <w:del w:id="140" w:author="John McVay [2]" w:date="2019-01-31T15:27:00Z">
        <w:r w:rsidDel="0075053B">
          <w:delText xml:space="preserve">vm </w:delText>
        </w:r>
      </w:del>
      <w:ins w:id="141" w:author="John McVay [2]" w:date="2019-01-31T15:27:00Z">
        <w:r w:rsidR="0075053B">
          <w:t xml:space="preserve">VM </w:t>
        </w:r>
      </w:ins>
      <w:r>
        <w:t>is on the virtual network and subnet that was setup for the connector, “subnet-connector”</w:t>
      </w:r>
    </w:p>
    <w:p w:rsidR="00F9027B" w:rsidRDefault="00F9027B" w:rsidP="007E6105">
      <w:pPr>
        <w:pStyle w:val="ListParagraph"/>
        <w:numPr>
          <w:ilvl w:val="0"/>
          <w:numId w:val="18"/>
        </w:numPr>
      </w:pPr>
      <w:r>
        <w:t>This VM needs a (new) public IP address. A default IP address name will be provided but this can be changed. At the same time as changing or confirming the name this should be changed to a static IP address</w:t>
      </w:r>
    </w:p>
    <w:p w:rsidR="00F9027B" w:rsidRDefault="00F9027B" w:rsidP="007E6105">
      <w:pPr>
        <w:pStyle w:val="ListParagraph"/>
        <w:numPr>
          <w:ilvl w:val="0"/>
          <w:numId w:val="18"/>
        </w:numPr>
      </w:pPr>
      <w:r>
        <w:t>The network security group should already be set from the vnet but we want to make sure it is the one we setup earlier.</w:t>
      </w:r>
      <w:r w:rsidR="00605FBE">
        <w:t xml:space="preserve"> </w:t>
      </w:r>
    </w:p>
    <w:p w:rsidR="00D05CBE" w:rsidRDefault="007B0657" w:rsidP="00605FBE">
      <w:pPr>
        <w:pStyle w:val="Heading2"/>
      </w:pPr>
      <w:bookmarkStart w:id="142" w:name="_Toc261723"/>
      <w:r w:rsidRPr="00605FBE">
        <w:t>Configure</w:t>
      </w:r>
      <w:r>
        <w:t xml:space="preserve"> DNS</w:t>
      </w:r>
      <w:bookmarkEnd w:id="142"/>
    </w:p>
    <w:p w:rsidR="00D05CBE" w:rsidRDefault="007B0657">
      <w:r>
        <w:t>The CAC VM needs to use the deployment’s Domain Controller as the DNS to be able to resolve FQDN.</w:t>
      </w:r>
    </w:p>
    <w:p w:rsidR="00EE6005" w:rsidRDefault="00EE6005">
      <w:r>
        <w:t xml:space="preserve">In the network security group there were entries for the SSH port 22. This is necessary to SSH into the Linux machine to install the Cloud Access Connector SW. With this firewall rule you can SSH into the CAC </w:t>
      </w:r>
      <w:del w:id="143" w:author="John McVay [2]" w:date="2019-01-31T15:27:00Z">
        <w:r w:rsidDel="0075053B">
          <w:delText xml:space="preserve">vm </w:delText>
        </w:r>
      </w:del>
      <w:ins w:id="144" w:author="John McVay [2]" w:date="2019-01-31T15:27:00Z">
        <w:r w:rsidR="0075053B">
          <w:t xml:space="preserve">VM </w:t>
        </w:r>
      </w:ins>
      <w:r>
        <w:t xml:space="preserve">using the public IP address that was created as part of the </w:t>
      </w:r>
      <w:del w:id="145" w:author="John McVay [2]" w:date="2019-01-31T15:27:00Z">
        <w:r w:rsidDel="0075053B">
          <w:delText xml:space="preserve">vm </w:delText>
        </w:r>
      </w:del>
      <w:ins w:id="146" w:author="John McVay [2]" w:date="2019-01-31T15:27:00Z">
        <w:r w:rsidR="0075053B">
          <w:t xml:space="preserve">VM </w:t>
        </w:r>
      </w:ins>
      <w:r>
        <w:t>create process. If this rule is left out of the network security group then you can still SSH into the machine from the corporate network but you will not be using the public IP address, instead you will use the private IP address that will be within the subnet address space. Both public and private IP addresses, along with the network security group firewall rules on the Virtual Machine Networking tab.</w:t>
      </w:r>
    </w:p>
    <w:p w:rsidR="00D05CBE" w:rsidRDefault="007B0657">
      <w:pPr>
        <w:numPr>
          <w:ilvl w:val="0"/>
          <w:numId w:val="6"/>
        </w:numPr>
      </w:pPr>
      <w:r>
        <w:t xml:space="preserve">SSH into the CACv2 </w:t>
      </w:r>
      <w:del w:id="147" w:author="John McVay [2]" w:date="2019-01-31T15:28:00Z">
        <w:r w:rsidR="00EE6005" w:rsidDel="000A0120">
          <w:delText xml:space="preserve">vm </w:delText>
        </w:r>
      </w:del>
      <w:ins w:id="148" w:author="John McVay [2]" w:date="2019-01-31T15:28:00Z">
        <w:r w:rsidR="000A0120">
          <w:t xml:space="preserve">VM </w:t>
        </w:r>
      </w:ins>
      <w:r w:rsidR="00EE6005">
        <w:t>(using either the public or private IP address)</w:t>
      </w:r>
    </w:p>
    <w:p w:rsidR="00D05CBE" w:rsidRDefault="007B0657">
      <w:pPr>
        <w:numPr>
          <w:ilvl w:val="0"/>
          <w:numId w:val="6"/>
        </w:numPr>
      </w:pPr>
      <w:r>
        <w:t>Change into root user</w:t>
      </w:r>
    </w:p>
    <w:tbl>
      <w:tblPr>
        <w:tblStyle w:val="4"/>
        <w:tblW w:w="0" w:type="auto"/>
        <w:tblInd w:w="100" w:type="dxa"/>
        <w:tblLayout w:type="fixed"/>
        <w:tblLook w:val="0600" w:firstRow="0" w:lastRow="0" w:firstColumn="0" w:lastColumn="0" w:noHBand="1" w:noVBand="1"/>
      </w:tblPr>
      <w:tblGrid>
        <w:gridCol w:w="9360"/>
      </w:tblGrid>
      <w:tr w:rsidR="00D05CBE">
        <w:tc>
          <w:tcPr>
            <w:tcW w:w="9360" w:type="dxa"/>
            <w:shd w:val="clear" w:color="auto" w:fill="F0F0F0"/>
            <w:tcMar>
              <w:top w:w="100" w:type="dxa"/>
              <w:left w:w="100" w:type="dxa"/>
              <w:bottom w:w="100" w:type="dxa"/>
              <w:right w:w="100" w:type="dxa"/>
            </w:tcMar>
          </w:tcPr>
          <w:p w:rsidR="00D05CBE" w:rsidRDefault="007B0657">
            <w:pPr>
              <w:widowControl w:val="0"/>
              <w:pBdr>
                <w:top w:val="nil"/>
                <w:left w:val="nil"/>
                <w:bottom w:val="nil"/>
                <w:right w:val="nil"/>
                <w:between w:val="nil"/>
              </w:pBdr>
            </w:pPr>
            <w:r>
              <w:rPr>
                <w:rFonts w:ascii="Consolas" w:eastAsia="Consolas" w:hAnsi="Consolas" w:cs="Consolas"/>
                <w:color w:val="444444"/>
                <w:shd w:val="clear" w:color="auto" w:fill="F0F0F0"/>
              </w:rPr>
              <w:t>sudo su</w:t>
            </w:r>
          </w:p>
        </w:tc>
      </w:tr>
    </w:tbl>
    <w:p w:rsidR="00D05CBE" w:rsidRDefault="00D05CBE">
      <w:pPr>
        <w:ind w:left="720"/>
      </w:pPr>
    </w:p>
    <w:p w:rsidR="00D05CBE" w:rsidRDefault="007B0657">
      <w:pPr>
        <w:numPr>
          <w:ilvl w:val="0"/>
          <w:numId w:val="6"/>
        </w:numPr>
      </w:pPr>
      <w:r>
        <w:t xml:space="preserve">Edit </w:t>
      </w:r>
      <w:r>
        <w:rPr>
          <w:rFonts w:ascii="Consolas" w:eastAsia="Consolas" w:hAnsi="Consolas" w:cs="Consolas"/>
          <w:color w:val="444444"/>
          <w:shd w:val="clear" w:color="auto" w:fill="F0F0F0"/>
        </w:rPr>
        <w:t>/etc/systemd/resolved.conf</w:t>
      </w:r>
      <w:r>
        <w:t>, uncomment the DNS and Domains lines and use the Domain Controller’s internal IP address and the Domain handled by the Domain Controller:</w:t>
      </w:r>
    </w:p>
    <w:tbl>
      <w:tblPr>
        <w:tblStyle w:val="3"/>
        <w:tblW w:w="0" w:type="auto"/>
        <w:tblInd w:w="100" w:type="dxa"/>
        <w:tblLayout w:type="fixed"/>
        <w:tblLook w:val="0600" w:firstRow="0" w:lastRow="0" w:firstColumn="0" w:lastColumn="0" w:noHBand="1" w:noVBand="1"/>
      </w:tblPr>
      <w:tblGrid>
        <w:gridCol w:w="9360"/>
      </w:tblGrid>
      <w:tr w:rsidR="00D05CBE">
        <w:tc>
          <w:tcPr>
            <w:tcW w:w="9360" w:type="dxa"/>
            <w:shd w:val="clear" w:color="auto" w:fill="F0F0F0"/>
            <w:tcMar>
              <w:top w:w="100" w:type="dxa"/>
              <w:left w:w="100" w:type="dxa"/>
              <w:bottom w:w="100" w:type="dxa"/>
              <w:right w:w="100" w:type="dxa"/>
            </w:tcMar>
          </w:tcPr>
          <w:p w:rsidR="00D05CBE" w:rsidRDefault="007B0657">
            <w:pPr>
              <w:widowControl w:val="0"/>
              <w:pBdr>
                <w:top w:val="nil"/>
                <w:left w:val="nil"/>
                <w:bottom w:val="nil"/>
                <w:right w:val="nil"/>
                <w:between w:val="nil"/>
              </w:pBdr>
              <w:rPr>
                <w:rFonts w:ascii="Courier New" w:eastAsia="Courier New" w:hAnsi="Courier New" w:cs="Courier New"/>
                <w:highlight w:val="yellow"/>
              </w:rPr>
            </w:pPr>
            <w:r>
              <w:rPr>
                <w:rFonts w:ascii="Consolas" w:eastAsia="Consolas" w:hAnsi="Consolas" w:cs="Consolas"/>
                <w:color w:val="444444"/>
                <w:shd w:val="clear" w:color="auto" w:fill="F0F0F0"/>
              </w:rPr>
              <w:t>[Resolve]</w:t>
            </w:r>
            <w:r>
              <w:rPr>
                <w:rFonts w:ascii="Consolas" w:eastAsia="Consolas" w:hAnsi="Consolas" w:cs="Consolas"/>
                <w:color w:val="444444"/>
                <w:shd w:val="clear" w:color="auto" w:fill="F0F0F0"/>
              </w:rPr>
              <w:br/>
              <w:t>DNS=</w:t>
            </w:r>
            <w:r>
              <w:rPr>
                <w:rFonts w:ascii="Consolas" w:eastAsia="Consolas" w:hAnsi="Consolas" w:cs="Consolas"/>
                <w:color w:val="444444"/>
                <w:highlight w:val="yellow"/>
              </w:rPr>
              <w:t>10.0.0.4</w:t>
            </w:r>
            <w:r>
              <w:rPr>
                <w:rFonts w:ascii="Consolas" w:eastAsia="Consolas" w:hAnsi="Consolas" w:cs="Consolas"/>
                <w:color w:val="444444"/>
                <w:shd w:val="clear" w:color="auto" w:fill="F0F0F0"/>
              </w:rPr>
              <w:br/>
              <w:t>Domains=</w:t>
            </w:r>
            <w:r>
              <w:rPr>
                <w:rFonts w:ascii="Consolas" w:eastAsia="Consolas" w:hAnsi="Consolas" w:cs="Consolas"/>
                <w:color w:val="444444"/>
                <w:highlight w:val="yellow"/>
              </w:rPr>
              <w:t>syin.local</w:t>
            </w:r>
          </w:p>
        </w:tc>
      </w:tr>
    </w:tbl>
    <w:p w:rsidR="00D05CBE" w:rsidRDefault="00D05CBE">
      <w:pPr>
        <w:ind w:left="720"/>
      </w:pPr>
    </w:p>
    <w:p w:rsidR="00D05CBE" w:rsidRDefault="007B0657">
      <w:pPr>
        <w:numPr>
          <w:ilvl w:val="0"/>
          <w:numId w:val="6"/>
        </w:numPr>
      </w:pPr>
      <w:r>
        <w:t>Restart the resolved service</w:t>
      </w:r>
    </w:p>
    <w:tbl>
      <w:tblPr>
        <w:tblStyle w:val="2"/>
        <w:tblW w:w="0" w:type="auto"/>
        <w:tblInd w:w="100" w:type="dxa"/>
        <w:tblLayout w:type="fixed"/>
        <w:tblLook w:val="0600" w:firstRow="0" w:lastRow="0" w:firstColumn="0" w:lastColumn="0" w:noHBand="1" w:noVBand="1"/>
      </w:tblPr>
      <w:tblGrid>
        <w:gridCol w:w="9360"/>
      </w:tblGrid>
      <w:tr w:rsidR="00D05CBE">
        <w:tc>
          <w:tcPr>
            <w:tcW w:w="9360" w:type="dxa"/>
            <w:shd w:val="clear" w:color="auto" w:fill="F0F0F0"/>
            <w:tcMar>
              <w:top w:w="100" w:type="dxa"/>
              <w:left w:w="100" w:type="dxa"/>
              <w:bottom w:w="100" w:type="dxa"/>
              <w:right w:w="100" w:type="dxa"/>
            </w:tcMar>
          </w:tcPr>
          <w:p w:rsidR="00D05CBE" w:rsidRDefault="007B0657">
            <w:pPr>
              <w:widowControl w:val="0"/>
              <w:pBdr>
                <w:top w:val="nil"/>
                <w:left w:val="nil"/>
                <w:bottom w:val="nil"/>
                <w:right w:val="nil"/>
                <w:between w:val="nil"/>
              </w:pBdr>
              <w:rPr>
                <w:rFonts w:ascii="Courier New" w:eastAsia="Courier New" w:hAnsi="Courier New" w:cs="Courier New"/>
              </w:rPr>
            </w:pPr>
            <w:r>
              <w:rPr>
                <w:rFonts w:ascii="Consolas" w:eastAsia="Consolas" w:hAnsi="Consolas" w:cs="Consolas"/>
                <w:color w:val="444444"/>
                <w:shd w:val="clear" w:color="auto" w:fill="F0F0F0"/>
              </w:rPr>
              <w:t>systemctl restart systemd-resolved.service</w:t>
            </w:r>
          </w:p>
        </w:tc>
      </w:tr>
    </w:tbl>
    <w:p w:rsidR="00D05CBE" w:rsidRDefault="00D05CBE">
      <w:pPr>
        <w:ind w:left="720"/>
      </w:pPr>
    </w:p>
    <w:p w:rsidR="00D05CBE" w:rsidRDefault="007B0657">
      <w:pPr>
        <w:numPr>
          <w:ilvl w:val="0"/>
          <w:numId w:val="6"/>
        </w:numPr>
      </w:pPr>
      <w:r>
        <w:t>You should now be able to ping the domain controller (remember to open Windows firewall to ping) and workstations from the CAC VM.</w:t>
      </w:r>
    </w:p>
    <w:tbl>
      <w:tblPr>
        <w:tblStyle w:val="1"/>
        <w:tblW w:w="0" w:type="auto"/>
        <w:tblInd w:w="100" w:type="dxa"/>
        <w:tblLayout w:type="fixed"/>
        <w:tblLook w:val="0600" w:firstRow="0" w:lastRow="0" w:firstColumn="0" w:lastColumn="0" w:noHBand="1" w:noVBand="1"/>
      </w:tblPr>
      <w:tblGrid>
        <w:gridCol w:w="9360"/>
      </w:tblGrid>
      <w:tr w:rsidR="00D05CBE">
        <w:tc>
          <w:tcPr>
            <w:tcW w:w="9360" w:type="dxa"/>
            <w:shd w:val="clear" w:color="auto" w:fill="F0F0F0"/>
            <w:tcMar>
              <w:top w:w="100" w:type="dxa"/>
              <w:left w:w="100" w:type="dxa"/>
              <w:bottom w:w="100" w:type="dxa"/>
              <w:right w:w="100" w:type="dxa"/>
            </w:tcMar>
          </w:tcPr>
          <w:p w:rsidR="00D05CBE" w:rsidRDefault="007B0657">
            <w:pPr>
              <w:widowControl w:val="0"/>
              <w:pBdr>
                <w:top w:val="nil"/>
                <w:left w:val="nil"/>
                <w:bottom w:val="nil"/>
                <w:right w:val="nil"/>
                <w:between w:val="nil"/>
              </w:pBdr>
              <w:rPr>
                <w:rFonts w:ascii="Courier New" w:eastAsia="Courier New" w:hAnsi="Courier New" w:cs="Courier New"/>
              </w:rPr>
            </w:pPr>
            <w:r>
              <w:rPr>
                <w:rFonts w:ascii="Consolas" w:eastAsia="Consolas" w:hAnsi="Consolas" w:cs="Consolas"/>
                <w:color w:val="444444"/>
                <w:shd w:val="clear" w:color="auto" w:fill="F0F0F0"/>
              </w:rPr>
              <w:t>ping vm-dc.syin.local</w:t>
            </w:r>
            <w:r>
              <w:rPr>
                <w:rFonts w:ascii="Consolas" w:eastAsia="Consolas" w:hAnsi="Consolas" w:cs="Consolas"/>
                <w:color w:val="444444"/>
                <w:shd w:val="clear" w:color="auto" w:fill="F0F0F0"/>
              </w:rPr>
              <w:br/>
              <w:t>ping admin-rw.syin.local</w:t>
            </w:r>
            <w:r>
              <w:rPr>
                <w:rFonts w:ascii="Consolas" w:eastAsia="Consolas" w:hAnsi="Consolas" w:cs="Consolas"/>
                <w:color w:val="444444"/>
                <w:shd w:val="clear" w:color="auto" w:fill="F0F0F0"/>
              </w:rPr>
              <w:br/>
              <w:t>ping vm-dc</w:t>
            </w:r>
            <w:r>
              <w:rPr>
                <w:rFonts w:ascii="Consolas" w:eastAsia="Consolas" w:hAnsi="Consolas" w:cs="Consolas"/>
                <w:color w:val="444444"/>
                <w:shd w:val="clear" w:color="auto" w:fill="F0F0F0"/>
              </w:rPr>
              <w:br/>
              <w:t>ping admin-rw</w:t>
            </w:r>
          </w:p>
        </w:tc>
      </w:tr>
    </w:tbl>
    <w:p w:rsidR="00D05CBE" w:rsidRDefault="00D05CBE"/>
    <w:p w:rsidR="00D05CBE" w:rsidRDefault="007B0657" w:rsidP="00A819FC">
      <w:pPr>
        <w:ind w:left="720"/>
      </w:pPr>
      <w:r>
        <w:t xml:space="preserve">Note that your servers (domain controller or workstation) must be configured to respond to ping; if not, the name might be resolved to IP address but there will be no ICMP replies.  For example, these instructions opens up the firewall for ICMP in Windows Server: </w:t>
      </w:r>
      <w:hyperlink r:id="rId17">
        <w:r>
          <w:rPr>
            <w:color w:val="1155CC"/>
            <w:u w:val="single"/>
          </w:rPr>
          <w:t>https://manage.accuwebhosting.com/knowledgebase/2609/How-to-Enable-PingorICMP-Echo-Request-in-Windows-Server.html</w:t>
        </w:r>
      </w:hyperlink>
      <w:r>
        <w:t xml:space="preserve"> </w:t>
      </w:r>
    </w:p>
    <w:p w:rsidR="00D05CBE" w:rsidRDefault="007B0657" w:rsidP="00320B16">
      <w:pPr>
        <w:pStyle w:val="Heading2"/>
      </w:pPr>
      <w:bookmarkStart w:id="149" w:name="_rlcrgnat1ohj" w:colFirst="0" w:colLast="0"/>
      <w:bookmarkStart w:id="150" w:name="_Toc261724"/>
      <w:bookmarkEnd w:id="149"/>
      <w:r>
        <w:t>Install Cloud Access Connector</w:t>
      </w:r>
      <w:bookmarkEnd w:id="150"/>
    </w:p>
    <w:p w:rsidR="00D05CBE" w:rsidRDefault="007B0657" w:rsidP="00320B16">
      <w:r>
        <w:t xml:space="preserve">At this point, </w:t>
      </w:r>
      <w:r w:rsidR="00A819FC">
        <w:t xml:space="preserve">the CAC Software can be installed in the CAC </w:t>
      </w:r>
      <w:del w:id="151" w:author="John McVay [2]" w:date="2019-01-31T15:28:00Z">
        <w:r w:rsidR="00A819FC" w:rsidDel="000A0120">
          <w:delText>vm</w:delText>
        </w:r>
      </w:del>
      <w:ins w:id="152" w:author="John McVay [2]" w:date="2019-01-31T15:28:00Z">
        <w:r w:rsidR="000A0120">
          <w:t>VM</w:t>
        </w:r>
      </w:ins>
      <w:r w:rsidR="00A819FC">
        <w:t>.</w:t>
      </w:r>
      <w:r>
        <w:t xml:space="preserve">  Follow the instructions </w:t>
      </w:r>
      <w:hyperlink r:id="rId18">
        <w:r>
          <w:rPr>
            <w:color w:val="1155CC"/>
            <w:u w:val="single"/>
          </w:rPr>
          <w:t xml:space="preserve">here </w:t>
        </w:r>
      </w:hyperlink>
      <w:r>
        <w:t xml:space="preserve">to download and install the Cloud Access Connector </w:t>
      </w:r>
      <w:r w:rsidR="00A819FC">
        <w:t>software</w:t>
      </w:r>
      <w:r>
        <w:t>.</w:t>
      </w:r>
    </w:p>
    <w:p w:rsidR="00320B16" w:rsidRDefault="00320B16" w:rsidP="00320B16">
      <w:pPr>
        <w:pStyle w:val="Heading1"/>
      </w:pPr>
      <w:bookmarkStart w:id="153" w:name="_z5podglwraks" w:colFirst="0" w:colLast="0"/>
      <w:bookmarkStart w:id="154" w:name="_Toc261725"/>
      <w:bookmarkEnd w:id="153"/>
      <w:r>
        <w:t>Deploy a Workstation</w:t>
      </w:r>
      <w:bookmarkEnd w:id="154"/>
    </w:p>
    <w:p w:rsidR="00995B59" w:rsidRDefault="003D5F21" w:rsidP="00251DF9">
      <w:pPr>
        <w:rPr>
          <w:ins w:id="155" w:author="John McVay [2]" w:date="2019-02-05T12:05:00Z"/>
        </w:rPr>
      </w:pPr>
      <w:ins w:id="156" w:author="John McVay [2]" w:date="2019-02-05T12:05:00Z">
        <w:r>
          <w:t>After the CAC software is installed in the CAC VM, you can begin dep</w:t>
        </w:r>
      </w:ins>
      <w:ins w:id="157" w:author="John McVay [2]" w:date="2019-02-05T12:06:00Z">
        <w:r>
          <w:t>loying virtual workstations. There are multiple options for workstation deployment</w:t>
        </w:r>
      </w:ins>
      <w:ins w:id="158" w:author="John McVay [2]" w:date="2019-02-05T12:07:00Z">
        <w:r w:rsidR="00D1141B">
          <w:t>, including standard agents provided by Teradici to use with li</w:t>
        </w:r>
      </w:ins>
      <w:ins w:id="159" w:author="John McVay [2]" w:date="2019-02-05T12:08:00Z">
        <w:r w:rsidR="00D1141B">
          <w:t>censes acquired by you from the appropriate vendor</w:t>
        </w:r>
      </w:ins>
      <w:ins w:id="160" w:author="John McVay [2]" w:date="2019-02-05T12:06:00Z">
        <w:r w:rsidR="00684D1A">
          <w:t xml:space="preserve">. </w:t>
        </w:r>
      </w:ins>
      <w:ins w:id="161" w:author="John McVay [2]" w:date="2019-02-05T12:07:00Z">
        <w:r w:rsidR="00251DF9">
          <w:t>The PCoIP Standard Agent for Windows</w:t>
        </w:r>
      </w:ins>
      <w:ins w:id="162" w:author="John McVay [2]" w:date="2019-02-05T12:09:00Z">
        <w:r w:rsidR="00F269B9">
          <w:t xml:space="preserve"> and Standard Agent for Linux</w:t>
        </w:r>
      </w:ins>
      <w:ins w:id="163" w:author="John McVay [2]" w:date="2019-02-05T12:07:00Z">
        <w:r w:rsidR="00251DF9">
          <w:t xml:space="preserve"> enables Teradici customers to deliver virtual Windows </w:t>
        </w:r>
      </w:ins>
      <w:ins w:id="164" w:author="John McVay [2]" w:date="2019-02-05T12:10:00Z">
        <w:r w:rsidR="00DC5519">
          <w:t xml:space="preserve">and Linux </w:t>
        </w:r>
      </w:ins>
      <w:ins w:id="165" w:author="John McVay [2]" w:date="2019-02-05T12:07:00Z">
        <w:r w:rsidR="00251DF9">
          <w:t>desktops or custom applications to remote users as part of Teradici Cloud Access Software.</w:t>
        </w:r>
      </w:ins>
      <w:ins w:id="166" w:author="John McVay [2]" w:date="2019-02-05T12:08:00Z">
        <w:r w:rsidR="00D1141B">
          <w:t xml:space="preserve"> </w:t>
        </w:r>
      </w:ins>
      <w:ins w:id="167" w:author="John McVay [2]" w:date="2019-02-05T12:07:00Z">
        <w:r w:rsidR="00251DF9">
          <w:t>The PCoIP Standard Agent is installed on a virtual machine</w:t>
        </w:r>
      </w:ins>
      <w:ins w:id="168" w:author="John McVay [2]" w:date="2019-02-05T12:10:00Z">
        <w:r w:rsidR="001B77DF">
          <w:t xml:space="preserve"> in Azure Stack or Azure</w:t>
        </w:r>
      </w:ins>
      <w:ins w:id="169" w:author="John McVay [2]" w:date="2019-02-05T12:07:00Z">
        <w:r w:rsidR="00251DF9">
          <w:t>. End users connect to their remote desktops via a PCoIP client, either directly or via a connection broker.</w:t>
        </w:r>
      </w:ins>
      <w:ins w:id="170" w:author="John McVay [2]" w:date="2019-02-05T12:08:00Z">
        <w:r w:rsidR="00D1141B">
          <w:t xml:space="preserve"> </w:t>
        </w:r>
      </w:ins>
      <w:ins w:id="171" w:author="John McVay [2]" w:date="2019-02-05T12:06:00Z">
        <w:r w:rsidR="00684D1A">
          <w:t xml:space="preserve">For standard agents, refer to </w:t>
        </w:r>
      </w:ins>
      <w:ins w:id="172" w:author="John McVay [2]" w:date="2019-02-05T12:08:00Z">
        <w:r w:rsidR="00E11DF6">
          <w:fldChar w:fldCharType="begin"/>
        </w:r>
        <w:r w:rsidR="00E11DF6">
          <w:instrText xml:space="preserve"> HYPERLINK "https://docs.teradici.com/find/subscription/product/cloud-access-software/2.14/component/standard-agent-for-windows/2.14.0" </w:instrText>
        </w:r>
        <w:r w:rsidR="00E11DF6">
          <w:fldChar w:fldCharType="separate"/>
        </w:r>
        <w:r w:rsidR="00684D1A" w:rsidRPr="00E11DF6">
          <w:rPr>
            <w:rStyle w:val="Hyperlink"/>
          </w:rPr>
          <w:t>Standard Agent for Windows</w:t>
        </w:r>
        <w:r w:rsidR="00E11DF6">
          <w:fldChar w:fldCharType="end"/>
        </w:r>
      </w:ins>
      <w:ins w:id="173" w:author="John McVay [2]" w:date="2019-02-05T12:06:00Z">
        <w:r w:rsidR="00684D1A">
          <w:t xml:space="preserve"> and </w:t>
        </w:r>
      </w:ins>
      <w:ins w:id="174" w:author="John McVay [2]" w:date="2019-02-05T12:09:00Z">
        <w:r w:rsidR="00F269B9">
          <w:fldChar w:fldCharType="begin"/>
        </w:r>
        <w:r w:rsidR="00F269B9">
          <w:instrText xml:space="preserve"> HYPERLINK "https://docs.teradici.com/find/subscription/product/cloud-access-software/2.14/component/standard-agent-for-linux/2.14.0" </w:instrText>
        </w:r>
        <w:r w:rsidR="00F269B9">
          <w:fldChar w:fldCharType="separate"/>
        </w:r>
        <w:r w:rsidR="00684D1A" w:rsidRPr="00F269B9">
          <w:rPr>
            <w:rStyle w:val="Hyperlink"/>
          </w:rPr>
          <w:t>Standard Agent for Linux</w:t>
        </w:r>
        <w:r w:rsidR="00F269B9">
          <w:fldChar w:fldCharType="end"/>
        </w:r>
      </w:ins>
      <w:ins w:id="175" w:author="John McVay [2]" w:date="2019-02-05T12:06:00Z">
        <w:r w:rsidR="00684D1A">
          <w:t xml:space="preserve">. </w:t>
        </w:r>
      </w:ins>
    </w:p>
    <w:p w:rsidR="00765484" w:rsidRDefault="00133423" w:rsidP="00765484">
      <w:pPr>
        <w:pStyle w:val="Heading1"/>
        <w:rPr>
          <w:ins w:id="176" w:author="John McVay [2]" w:date="2019-02-05T12:15:00Z"/>
        </w:rPr>
      </w:pPr>
      <w:bookmarkStart w:id="177" w:name="_Toc261726"/>
      <w:ins w:id="178" w:author="John McVay [2]" w:date="2019-02-05T12:16:00Z">
        <w:r>
          <w:t>Connect Clients</w:t>
        </w:r>
      </w:ins>
      <w:bookmarkEnd w:id="177"/>
    </w:p>
    <w:p w:rsidR="00D05CBE" w:rsidRDefault="00857FFD">
      <w:pPr>
        <w:pPrChange w:id="179" w:author="John McVay [2]" w:date="2019-02-05T12:16:00Z">
          <w:pPr>
            <w:pStyle w:val="Heading1"/>
            <w:numPr>
              <w:numId w:val="0"/>
            </w:numPr>
            <w:ind w:left="0" w:firstLine="0"/>
          </w:pPr>
        </w:pPrChange>
      </w:pPr>
      <w:ins w:id="180" w:author="John McVay [2]" w:date="2019-02-05T12:17:00Z">
        <w:r>
          <w:t xml:space="preserve">Teradici </w:t>
        </w:r>
        <w:r w:rsidRPr="00857FFD">
          <w:t>PCoIP Software Clients are applications that establish PCoIP sessions with remote Windows or Linux desktops. Connections can be made to virtual machines via PCoIP agents, and to remote workstations via Remote Workstation Cards.</w:t>
        </w:r>
        <w:r>
          <w:t xml:space="preserve"> </w:t>
        </w:r>
      </w:ins>
      <w:ins w:id="181" w:author="John McVay [2]" w:date="2019-02-05T12:18:00Z">
        <w:r w:rsidR="00BB7E23">
          <w:t>Teradici supports Software and Mobile Clients</w:t>
        </w:r>
        <w:r w:rsidR="002E37BA">
          <w:t xml:space="preserve">, including </w:t>
        </w:r>
      </w:ins>
      <w:ins w:id="182" w:author="John McVay [2]" w:date="2019-02-05T12:21:00Z">
        <w:r w:rsidR="000B4ED0">
          <w:fldChar w:fldCharType="begin"/>
        </w:r>
        <w:r w:rsidR="000B4ED0">
          <w:instrText xml:space="preserve"> HYPERLINK "https://docs.teradici.com/find/subscription/product/cloud-access-software/2.14/component/software-client-for-windows/3.7.0" </w:instrText>
        </w:r>
        <w:r w:rsidR="000B4ED0">
          <w:fldChar w:fldCharType="separate"/>
        </w:r>
        <w:r w:rsidR="002E37BA" w:rsidRPr="000B4ED0">
          <w:rPr>
            <w:rStyle w:val="Hyperlink"/>
          </w:rPr>
          <w:t>Software Client for Windows</w:t>
        </w:r>
        <w:r w:rsidR="000B4ED0">
          <w:fldChar w:fldCharType="end"/>
        </w:r>
      </w:ins>
      <w:ins w:id="183" w:author="John McVay [2]" w:date="2019-02-05T12:18:00Z">
        <w:r w:rsidR="002E37BA">
          <w:t xml:space="preserve">, </w:t>
        </w:r>
      </w:ins>
      <w:ins w:id="184" w:author="John McVay [2]" w:date="2019-02-05T12:21:00Z">
        <w:r w:rsidR="00865F57">
          <w:fldChar w:fldCharType="begin"/>
        </w:r>
        <w:r w:rsidR="00865F57">
          <w:instrText xml:space="preserve"> HYPERLINK "https://docs.teradici.com/find/subscription/product/cloud-access-software/2.14/component/software-client-for-macos/3.7.0" </w:instrText>
        </w:r>
        <w:r w:rsidR="00865F57">
          <w:fldChar w:fldCharType="separate"/>
        </w:r>
        <w:r w:rsidR="002E37BA" w:rsidRPr="00865F57">
          <w:rPr>
            <w:rStyle w:val="Hyperlink"/>
          </w:rPr>
          <w:t xml:space="preserve">Software Client for </w:t>
        </w:r>
        <w:r w:rsidR="009D1583" w:rsidRPr="00865F57">
          <w:rPr>
            <w:rStyle w:val="Hyperlink"/>
          </w:rPr>
          <w:t>MacOS</w:t>
        </w:r>
        <w:r w:rsidR="00865F57">
          <w:fldChar w:fldCharType="end"/>
        </w:r>
      </w:ins>
      <w:ins w:id="185" w:author="John McVay [2]" w:date="2019-02-05T12:19:00Z">
        <w:r w:rsidR="009D1583">
          <w:t xml:space="preserve">, and </w:t>
        </w:r>
      </w:ins>
      <w:ins w:id="186" w:author="John McVay [2]" w:date="2019-02-05T12:20:00Z">
        <w:r w:rsidR="00865F57">
          <w:fldChar w:fldCharType="begin"/>
        </w:r>
        <w:r w:rsidR="00865F57">
          <w:instrText xml:space="preserve"> HYPERLINK "https://docs.teradici.com/find/subscription/product/cloud-access-software/2.14/component/software-client-for-linux" </w:instrText>
        </w:r>
        <w:r w:rsidR="00865F57">
          <w:fldChar w:fldCharType="separate"/>
        </w:r>
        <w:r w:rsidR="009D1583" w:rsidRPr="00865F57">
          <w:rPr>
            <w:rStyle w:val="Hyperlink"/>
          </w:rPr>
          <w:t>Software Client for Linux</w:t>
        </w:r>
        <w:r w:rsidR="00865F57">
          <w:fldChar w:fldCharType="end"/>
        </w:r>
      </w:ins>
      <w:ins w:id="187" w:author="John McVay [2]" w:date="2019-02-05T12:19:00Z">
        <w:r w:rsidR="009D1583">
          <w:t xml:space="preserve">. Mobile Clients include </w:t>
        </w:r>
      </w:ins>
      <w:ins w:id="188" w:author="John McVay [2]" w:date="2019-02-05T12:20:00Z">
        <w:r w:rsidR="008E7C4E">
          <w:fldChar w:fldCharType="begin"/>
        </w:r>
        <w:r w:rsidR="008E7C4E">
          <w:instrText xml:space="preserve"> HYPERLINK "https://docs.teradici.com/find/subscription/product/cloud-access-software/2.14/component/mobile-client-for-android-tablets" </w:instrText>
        </w:r>
        <w:r w:rsidR="008E7C4E">
          <w:fldChar w:fldCharType="separate"/>
        </w:r>
        <w:r w:rsidR="009D1583" w:rsidRPr="008E7C4E">
          <w:rPr>
            <w:rStyle w:val="Hyperlink"/>
          </w:rPr>
          <w:t>Mobile Client for Android Tablets</w:t>
        </w:r>
        <w:r w:rsidR="008E7C4E">
          <w:fldChar w:fldCharType="end"/>
        </w:r>
      </w:ins>
      <w:ins w:id="189" w:author="John McVay [2]" w:date="2019-02-05T12:19:00Z">
        <w:r w:rsidR="009D1583">
          <w:t xml:space="preserve">, </w:t>
        </w:r>
      </w:ins>
      <w:ins w:id="190" w:author="John McVay [2]" w:date="2019-02-05T12:20:00Z">
        <w:r w:rsidR="008E7C4E">
          <w:fldChar w:fldCharType="begin"/>
        </w:r>
        <w:r w:rsidR="008E7C4E">
          <w:instrText xml:space="preserve"> HYPERLINK "https://docs.teradici.com/find/subscription/product/cloud-access-software/2.14/component/mobile-client-for-ios-tablets" </w:instrText>
        </w:r>
        <w:r w:rsidR="008E7C4E">
          <w:fldChar w:fldCharType="separate"/>
        </w:r>
        <w:r w:rsidR="009D1583" w:rsidRPr="008E7C4E">
          <w:rPr>
            <w:rStyle w:val="Hyperlink"/>
          </w:rPr>
          <w:t>Mobile Client for iOS Tablets</w:t>
        </w:r>
        <w:r w:rsidR="008E7C4E">
          <w:fldChar w:fldCharType="end"/>
        </w:r>
      </w:ins>
      <w:ins w:id="191" w:author="John McVay [2]" w:date="2019-02-05T12:19:00Z">
        <w:r w:rsidR="009D1583">
          <w:t xml:space="preserve">, </w:t>
        </w:r>
        <w:r w:rsidR="0036588C">
          <w:t xml:space="preserve">and </w:t>
        </w:r>
      </w:ins>
      <w:ins w:id="192" w:author="John McVay [2]" w:date="2019-02-05T12:20:00Z">
        <w:r w:rsidR="0036588C">
          <w:fldChar w:fldCharType="begin"/>
        </w:r>
        <w:r w:rsidR="0036588C">
          <w:instrText xml:space="preserve"> HYPERLINK "https://docs.teradici.com/find/subscription/product/cloud-access-software/2.14/component/mobile-client-for-chromebooks" </w:instrText>
        </w:r>
        <w:r w:rsidR="0036588C">
          <w:fldChar w:fldCharType="separate"/>
        </w:r>
        <w:r w:rsidR="0036588C" w:rsidRPr="0036588C">
          <w:rPr>
            <w:rStyle w:val="Hyperlink"/>
          </w:rPr>
          <w:t>Mobile Client for Chromebooks</w:t>
        </w:r>
        <w:r w:rsidR="0036588C">
          <w:fldChar w:fldCharType="end"/>
        </w:r>
      </w:ins>
      <w:ins w:id="193" w:author="John McVay [2]" w:date="2019-02-05T12:19:00Z">
        <w:r w:rsidR="0036588C">
          <w:t>.</w:t>
        </w:r>
      </w:ins>
      <w:ins w:id="194" w:author="John McVay [2]" w:date="2019-02-05T12:15:00Z">
        <w:r w:rsidR="00765484">
          <w:t xml:space="preserve"> </w:t>
        </w:r>
      </w:ins>
      <w:r w:rsidR="007B0657">
        <w:br w:type="page"/>
      </w:r>
    </w:p>
    <w:p w:rsidR="00D05CBE" w:rsidRDefault="007B0657" w:rsidP="00F822FC">
      <w:pPr>
        <w:pStyle w:val="Heading1"/>
      </w:pPr>
      <w:bookmarkStart w:id="195" w:name="_m3yo5qsx61jo" w:colFirst="0" w:colLast="0"/>
      <w:bookmarkEnd w:id="195"/>
      <w:del w:id="196" w:author="John McVay [2]" w:date="2019-02-05T12:15:00Z">
        <w:r w:rsidDel="00A768BD">
          <w:delText>8</w:delText>
        </w:r>
      </w:del>
      <w:r>
        <w:t xml:space="preserve"> </w:t>
      </w:r>
      <w:bookmarkStart w:id="197" w:name="_Toc261727"/>
      <w:r>
        <w:t>Troubleshooting</w:t>
      </w:r>
      <w:bookmarkEnd w:id="197"/>
    </w:p>
    <w:p w:rsidR="00D05CBE" w:rsidRDefault="007B0657">
      <w:r>
        <w:t>OpenVPN not routing traffic.</w:t>
      </w:r>
    </w:p>
    <w:p w:rsidR="00D05CBE" w:rsidRDefault="007B0657">
      <w:r>
        <w:t>Some things to check on the OpenVPN VMs:</w:t>
      </w:r>
    </w:p>
    <w:p w:rsidR="00D05CBE" w:rsidRDefault="007B0657">
      <w:pPr>
        <w:numPr>
          <w:ilvl w:val="0"/>
          <w:numId w:val="11"/>
        </w:numPr>
      </w:pPr>
      <w:r>
        <w:t>IP forwarding turned on</w:t>
      </w:r>
    </w:p>
    <w:p w:rsidR="00D05CBE" w:rsidRDefault="007B0657">
      <w:pPr>
        <w:numPr>
          <w:ilvl w:val="0"/>
          <w:numId w:val="11"/>
        </w:numPr>
      </w:pPr>
      <w:r>
        <w:t>Iptables not blocking traffic</w:t>
      </w:r>
    </w:p>
    <w:p w:rsidR="00D05CBE" w:rsidRDefault="007B0657">
      <w:pPr>
        <w:numPr>
          <w:ilvl w:val="1"/>
          <w:numId w:val="11"/>
        </w:numPr>
      </w:pPr>
      <w:r>
        <w:rPr>
          <w:rFonts w:ascii="Courier New" w:eastAsia="Courier New" w:hAnsi="Courier New" w:cs="Courier New"/>
          <w:sz w:val="18"/>
          <w:szCs w:val="18"/>
        </w:rPr>
        <w:t># iptables -L</w:t>
      </w:r>
      <w:r>
        <w:rPr>
          <w:rFonts w:ascii="Courier New" w:eastAsia="Courier New" w:hAnsi="Courier New" w:cs="Courier New"/>
          <w:sz w:val="18"/>
          <w:szCs w:val="18"/>
        </w:rPr>
        <w:br/>
        <w:t>Chain INPUT (policy ACCEPT)</w:t>
      </w:r>
      <w:r>
        <w:rPr>
          <w:rFonts w:ascii="Courier New" w:eastAsia="Courier New" w:hAnsi="Courier New" w:cs="Courier New"/>
          <w:sz w:val="18"/>
          <w:szCs w:val="18"/>
        </w:rPr>
        <w:br/>
        <w:t xml:space="preserve">target     prot opt source               destination         </w:t>
      </w:r>
      <w:r>
        <w:rPr>
          <w:rFonts w:ascii="Courier New" w:eastAsia="Courier New" w:hAnsi="Courier New" w:cs="Courier New"/>
          <w:sz w:val="18"/>
          <w:szCs w:val="18"/>
        </w:rPr>
        <w:br/>
        <w:t xml:space="preserve">sshguard   all  --  anywhere             anywhere            </w:t>
      </w:r>
      <w:r>
        <w:rPr>
          <w:rFonts w:ascii="Courier New" w:eastAsia="Courier New" w:hAnsi="Courier New" w:cs="Courier New"/>
          <w:sz w:val="18"/>
          <w:szCs w:val="18"/>
        </w:rPr>
        <w:br/>
        <w:t>Chain FORWARD (policy ACCEPT)</w:t>
      </w:r>
      <w:r>
        <w:rPr>
          <w:rFonts w:ascii="Courier New" w:eastAsia="Courier New" w:hAnsi="Courier New" w:cs="Courier New"/>
          <w:sz w:val="18"/>
          <w:szCs w:val="18"/>
        </w:rPr>
        <w:br/>
        <w:t xml:space="preserve">target     prot opt source               destination         </w:t>
      </w:r>
      <w:r>
        <w:rPr>
          <w:rFonts w:ascii="Courier New" w:eastAsia="Courier New" w:hAnsi="Courier New" w:cs="Courier New"/>
          <w:sz w:val="18"/>
          <w:szCs w:val="18"/>
        </w:rPr>
        <w:br/>
        <w:t>Chain OUTPUT (policy ACCEPT)</w:t>
      </w:r>
      <w:r>
        <w:rPr>
          <w:rFonts w:ascii="Courier New" w:eastAsia="Courier New" w:hAnsi="Courier New" w:cs="Courier New"/>
          <w:sz w:val="18"/>
          <w:szCs w:val="18"/>
        </w:rPr>
        <w:br/>
        <w:t xml:space="preserve">target     prot opt source               destination         </w:t>
      </w:r>
      <w:r>
        <w:rPr>
          <w:rFonts w:ascii="Courier New" w:eastAsia="Courier New" w:hAnsi="Courier New" w:cs="Courier New"/>
          <w:sz w:val="18"/>
          <w:szCs w:val="18"/>
        </w:rPr>
        <w:br/>
        <w:t>Chain sshguard (1 references)</w:t>
      </w:r>
      <w:r>
        <w:rPr>
          <w:rFonts w:ascii="Courier New" w:eastAsia="Courier New" w:hAnsi="Courier New" w:cs="Courier New"/>
          <w:sz w:val="18"/>
          <w:szCs w:val="18"/>
        </w:rPr>
        <w:br/>
        <w:t>target     prot opt source               destination</w:t>
      </w:r>
    </w:p>
    <w:p w:rsidR="00D05CBE" w:rsidRDefault="007B0657">
      <w:pPr>
        <w:numPr>
          <w:ilvl w:val="1"/>
          <w:numId w:val="11"/>
        </w:numPr>
      </w:pPr>
      <w:r>
        <w:rPr>
          <w:rFonts w:ascii="Courier New" w:eastAsia="Courier New" w:hAnsi="Courier New" w:cs="Courier New"/>
          <w:sz w:val="18"/>
          <w:szCs w:val="18"/>
        </w:rPr>
        <w:t># iptables -t nat -L</w:t>
      </w:r>
      <w:r>
        <w:rPr>
          <w:rFonts w:ascii="Courier New" w:eastAsia="Courier New" w:hAnsi="Courier New" w:cs="Courier New"/>
          <w:sz w:val="18"/>
          <w:szCs w:val="18"/>
        </w:rPr>
        <w:br/>
        <w:t>Chain PREROUTING (policy ACCEPT)</w:t>
      </w:r>
      <w:r>
        <w:rPr>
          <w:rFonts w:ascii="Courier New" w:eastAsia="Courier New" w:hAnsi="Courier New" w:cs="Courier New"/>
          <w:sz w:val="18"/>
          <w:szCs w:val="18"/>
        </w:rPr>
        <w:br/>
        <w:t xml:space="preserve">target     prot opt source               destination         </w:t>
      </w:r>
      <w:r>
        <w:rPr>
          <w:rFonts w:ascii="Courier New" w:eastAsia="Courier New" w:hAnsi="Courier New" w:cs="Courier New"/>
          <w:sz w:val="18"/>
          <w:szCs w:val="18"/>
        </w:rPr>
        <w:br/>
        <w:t>Chain INPUT (policy ACCEPT)</w:t>
      </w:r>
      <w:r>
        <w:rPr>
          <w:rFonts w:ascii="Courier New" w:eastAsia="Courier New" w:hAnsi="Courier New" w:cs="Courier New"/>
          <w:sz w:val="18"/>
          <w:szCs w:val="18"/>
        </w:rPr>
        <w:br/>
        <w:t xml:space="preserve">target     prot opt source               destination         </w:t>
      </w:r>
      <w:r>
        <w:rPr>
          <w:rFonts w:ascii="Courier New" w:eastAsia="Courier New" w:hAnsi="Courier New" w:cs="Courier New"/>
          <w:sz w:val="18"/>
          <w:szCs w:val="18"/>
        </w:rPr>
        <w:br/>
        <w:t>Chain OUTPUT (policy ACCEPT)</w:t>
      </w:r>
      <w:r>
        <w:rPr>
          <w:rFonts w:ascii="Courier New" w:eastAsia="Courier New" w:hAnsi="Courier New" w:cs="Courier New"/>
          <w:sz w:val="18"/>
          <w:szCs w:val="18"/>
        </w:rPr>
        <w:br/>
        <w:t xml:space="preserve">target     prot opt source               destination         </w:t>
      </w:r>
      <w:r>
        <w:rPr>
          <w:rFonts w:ascii="Courier New" w:eastAsia="Courier New" w:hAnsi="Courier New" w:cs="Courier New"/>
          <w:sz w:val="18"/>
          <w:szCs w:val="18"/>
        </w:rPr>
        <w:br/>
        <w:t>Chain POSTROUTING (policy ACCEPT)</w:t>
      </w:r>
      <w:r>
        <w:rPr>
          <w:rFonts w:ascii="Courier New" w:eastAsia="Courier New" w:hAnsi="Courier New" w:cs="Courier New"/>
          <w:sz w:val="18"/>
          <w:szCs w:val="18"/>
        </w:rPr>
        <w:br/>
        <w:t>target     prot opt source               destination</w:t>
      </w:r>
    </w:p>
    <w:p w:rsidR="00D05CBE" w:rsidRDefault="007B0657">
      <w:pPr>
        <w:numPr>
          <w:ilvl w:val="0"/>
          <w:numId w:val="11"/>
        </w:numPr>
      </w:pPr>
      <w:r>
        <w:t xml:space="preserve">Turn on </w:t>
      </w:r>
      <w:r>
        <w:rPr>
          <w:b/>
        </w:rPr>
        <w:t>IP forwarding</w:t>
      </w:r>
      <w:r>
        <w:t xml:space="preserve"> on Azure OpenVPN VM and turn on can-ip-forward on GCP OpenVPN VM (can only be done when VM was created)</w:t>
      </w:r>
    </w:p>
    <w:p w:rsidR="00D05CBE" w:rsidRDefault="007B0657">
      <w:pPr>
        <w:numPr>
          <w:ilvl w:val="0"/>
          <w:numId w:val="11"/>
        </w:numPr>
      </w:pPr>
      <w:r>
        <w:t>Network security group must have port 1194 open to internet (or at least open to the public IP of the other OpenVPN VM)</w:t>
      </w:r>
    </w:p>
    <w:p w:rsidR="00D05CBE" w:rsidRDefault="007B0657">
      <w:pPr>
        <w:numPr>
          <w:ilvl w:val="0"/>
          <w:numId w:val="11"/>
        </w:numPr>
      </w:pPr>
      <w:r>
        <w:t>Route Table points traffic to the remote VPC/vnet to the local OpenVPN VM</w:t>
      </w:r>
    </w:p>
    <w:p w:rsidR="00D05CBE" w:rsidRDefault="00D05CBE">
      <w:pPr>
        <w:rPr>
          <w:rFonts w:ascii="Courier New" w:eastAsia="Courier New" w:hAnsi="Courier New" w:cs="Courier New"/>
          <w:sz w:val="18"/>
          <w:szCs w:val="18"/>
        </w:rPr>
      </w:pPr>
    </w:p>
    <w:p w:rsidR="00D05CBE" w:rsidRDefault="00D05CBE"/>
    <w:p w:rsidR="00D05CBE" w:rsidRDefault="007B0657">
      <w:r>
        <w:t>Not able to ping Domain Controller</w:t>
      </w:r>
    </w:p>
    <w:p w:rsidR="00D05CBE" w:rsidRDefault="007B0657">
      <w:pPr>
        <w:numPr>
          <w:ilvl w:val="0"/>
          <w:numId w:val="12"/>
        </w:numPr>
      </w:pPr>
      <w:r>
        <w:t>Need to log onto Windows 2016 and allow ping</w:t>
      </w:r>
    </w:p>
    <w:sectPr w:rsidR="00D05CBE" w:rsidSect="00803C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DF4"/>
    <w:multiLevelType w:val="hybridMultilevel"/>
    <w:tmpl w:val="5E5C48B4"/>
    <w:lvl w:ilvl="0" w:tplc="FDB25AD0">
      <w:start w:val="1"/>
      <w:numFmt w:val="decimal"/>
      <w:pStyle w:val="Heading1"/>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B3A41"/>
    <w:multiLevelType w:val="multilevel"/>
    <w:tmpl w:val="209A3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CD5D35"/>
    <w:multiLevelType w:val="multilevel"/>
    <w:tmpl w:val="2A3E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5404BE"/>
    <w:multiLevelType w:val="multilevel"/>
    <w:tmpl w:val="559E1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5F30F2"/>
    <w:multiLevelType w:val="hybridMultilevel"/>
    <w:tmpl w:val="C28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975A5"/>
    <w:multiLevelType w:val="multilevel"/>
    <w:tmpl w:val="31283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135D84"/>
    <w:multiLevelType w:val="multilevel"/>
    <w:tmpl w:val="9704F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E5D14"/>
    <w:multiLevelType w:val="multilevel"/>
    <w:tmpl w:val="286E8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F5637B"/>
    <w:multiLevelType w:val="multilevel"/>
    <w:tmpl w:val="6E90E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112BC5"/>
    <w:multiLevelType w:val="multilevel"/>
    <w:tmpl w:val="AE744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330E77"/>
    <w:multiLevelType w:val="multilevel"/>
    <w:tmpl w:val="60B4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2F79B7"/>
    <w:multiLevelType w:val="hybridMultilevel"/>
    <w:tmpl w:val="7CEE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D516A"/>
    <w:multiLevelType w:val="multilevel"/>
    <w:tmpl w:val="4692A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C01B84"/>
    <w:multiLevelType w:val="multilevel"/>
    <w:tmpl w:val="927AC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4959A3"/>
    <w:multiLevelType w:val="hybridMultilevel"/>
    <w:tmpl w:val="9A1E214E"/>
    <w:lvl w:ilvl="0" w:tplc="16784612">
      <w:start w:val="1"/>
      <w:numFmt w:val="cardinalText"/>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1297D"/>
    <w:multiLevelType w:val="multilevel"/>
    <w:tmpl w:val="DB8AB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70173A"/>
    <w:multiLevelType w:val="multilevel"/>
    <w:tmpl w:val="A87C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6"/>
  </w:num>
  <w:num w:numId="3">
    <w:abstractNumId w:val="10"/>
  </w:num>
  <w:num w:numId="4">
    <w:abstractNumId w:val="5"/>
  </w:num>
  <w:num w:numId="5">
    <w:abstractNumId w:val="8"/>
  </w:num>
  <w:num w:numId="6">
    <w:abstractNumId w:val="1"/>
  </w:num>
  <w:num w:numId="7">
    <w:abstractNumId w:val="3"/>
  </w:num>
  <w:num w:numId="8">
    <w:abstractNumId w:val="9"/>
  </w:num>
  <w:num w:numId="9">
    <w:abstractNumId w:val="12"/>
  </w:num>
  <w:num w:numId="10">
    <w:abstractNumId w:val="13"/>
  </w:num>
  <w:num w:numId="11">
    <w:abstractNumId w:val="15"/>
  </w:num>
  <w:num w:numId="12">
    <w:abstractNumId w:val="2"/>
  </w:num>
  <w:num w:numId="13">
    <w:abstractNumId w:val="7"/>
  </w:num>
  <w:num w:numId="14">
    <w:abstractNumId w:val="0"/>
  </w:num>
  <w:num w:numId="15">
    <w:abstractNumId w:val="0"/>
    <w:lvlOverride w:ilvl="0">
      <w:startOverride w:val="1"/>
    </w:lvlOverride>
  </w:num>
  <w:num w:numId="16">
    <w:abstractNumId w:val="14"/>
  </w:num>
  <w:num w:numId="17">
    <w:abstractNumId w:val="4"/>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cVay">
    <w15:presenceInfo w15:providerId="AD" w15:userId="S-1-5-21-2863717798-665241696-2745978214-1003"/>
  </w15:person>
  <w15:person w15:author="John McVay [2]">
    <w15:presenceInfo w15:providerId="None" w15:userId="John McV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BE"/>
    <w:rsid w:val="0005721A"/>
    <w:rsid w:val="00080E13"/>
    <w:rsid w:val="000A0120"/>
    <w:rsid w:val="000B4ED0"/>
    <w:rsid w:val="000F0AC1"/>
    <w:rsid w:val="00126546"/>
    <w:rsid w:val="00133423"/>
    <w:rsid w:val="001527E7"/>
    <w:rsid w:val="00155773"/>
    <w:rsid w:val="00157093"/>
    <w:rsid w:val="001B77DF"/>
    <w:rsid w:val="00212A1A"/>
    <w:rsid w:val="00246494"/>
    <w:rsid w:val="00251DF9"/>
    <w:rsid w:val="00253E0B"/>
    <w:rsid w:val="00295427"/>
    <w:rsid w:val="002A7754"/>
    <w:rsid w:val="002D410D"/>
    <w:rsid w:val="002E37BA"/>
    <w:rsid w:val="0030129A"/>
    <w:rsid w:val="00320B16"/>
    <w:rsid w:val="00336569"/>
    <w:rsid w:val="0036588C"/>
    <w:rsid w:val="003D5F21"/>
    <w:rsid w:val="003F4F6E"/>
    <w:rsid w:val="003F7A69"/>
    <w:rsid w:val="00420D8F"/>
    <w:rsid w:val="004A145B"/>
    <w:rsid w:val="004B1409"/>
    <w:rsid w:val="004C301B"/>
    <w:rsid w:val="00527F35"/>
    <w:rsid w:val="00530070"/>
    <w:rsid w:val="00574D57"/>
    <w:rsid w:val="00595B13"/>
    <w:rsid w:val="00596130"/>
    <w:rsid w:val="005D2BC7"/>
    <w:rsid w:val="00605FBE"/>
    <w:rsid w:val="00650A37"/>
    <w:rsid w:val="00684D1A"/>
    <w:rsid w:val="0075053B"/>
    <w:rsid w:val="00765484"/>
    <w:rsid w:val="00793DE5"/>
    <w:rsid w:val="007B0657"/>
    <w:rsid w:val="007C5969"/>
    <w:rsid w:val="007D1841"/>
    <w:rsid w:val="007E6105"/>
    <w:rsid w:val="00803C74"/>
    <w:rsid w:val="00857FFD"/>
    <w:rsid w:val="00865F57"/>
    <w:rsid w:val="008E5F19"/>
    <w:rsid w:val="008E7C4E"/>
    <w:rsid w:val="00995B59"/>
    <w:rsid w:val="009A7AA0"/>
    <w:rsid w:val="009D1583"/>
    <w:rsid w:val="00A347E1"/>
    <w:rsid w:val="00A768BD"/>
    <w:rsid w:val="00A80C89"/>
    <w:rsid w:val="00A80D58"/>
    <w:rsid w:val="00A819FC"/>
    <w:rsid w:val="00AD6418"/>
    <w:rsid w:val="00B526F6"/>
    <w:rsid w:val="00B7513D"/>
    <w:rsid w:val="00B85423"/>
    <w:rsid w:val="00BA44E6"/>
    <w:rsid w:val="00BB7E23"/>
    <w:rsid w:val="00BE2804"/>
    <w:rsid w:val="00BF11D4"/>
    <w:rsid w:val="00BF284F"/>
    <w:rsid w:val="00C21693"/>
    <w:rsid w:val="00D05CBE"/>
    <w:rsid w:val="00D1141B"/>
    <w:rsid w:val="00D31D0C"/>
    <w:rsid w:val="00D83621"/>
    <w:rsid w:val="00D84B4F"/>
    <w:rsid w:val="00DC5519"/>
    <w:rsid w:val="00E11DF6"/>
    <w:rsid w:val="00E560C3"/>
    <w:rsid w:val="00EE0007"/>
    <w:rsid w:val="00EE6005"/>
    <w:rsid w:val="00F269B9"/>
    <w:rsid w:val="00F45441"/>
    <w:rsid w:val="00F822FC"/>
    <w:rsid w:val="00F9027B"/>
    <w:rsid w:val="00F971DA"/>
    <w:rsid w:val="4437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225CC-A5AF-4BC6-AD9D-318927D6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41"/>
    <w:pPr>
      <w:spacing w:before="120"/>
    </w:pPr>
  </w:style>
  <w:style w:type="paragraph" w:styleId="Heading1">
    <w:name w:val="heading 1"/>
    <w:basedOn w:val="Normal"/>
    <w:next w:val="Normal"/>
    <w:uiPriority w:val="9"/>
    <w:qFormat/>
    <w:rsid w:val="00F822FC"/>
    <w:pPr>
      <w:keepNext/>
      <w:keepLines/>
      <w:numPr>
        <w:numId w:val="14"/>
      </w:numPr>
      <w:spacing w:before="400" w:after="120"/>
      <w:jc w:val="both"/>
      <w:outlineLvl w:val="0"/>
    </w:pPr>
    <w:rPr>
      <w:sz w:val="40"/>
      <w:szCs w:val="40"/>
    </w:rPr>
  </w:style>
  <w:style w:type="paragraph" w:styleId="Heading2">
    <w:name w:val="heading 2"/>
    <w:basedOn w:val="Normal"/>
    <w:next w:val="Normal"/>
    <w:uiPriority w:val="9"/>
    <w:unhideWhenUsed/>
    <w:qFormat/>
    <w:rsid w:val="00BA44E6"/>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F11D4"/>
    <w:rPr>
      <w:color w:val="0000FF" w:themeColor="hyperlink"/>
      <w:u w:val="single"/>
    </w:rPr>
  </w:style>
  <w:style w:type="character" w:styleId="UnresolvedMention">
    <w:name w:val="Unresolved Mention"/>
    <w:basedOn w:val="DefaultParagraphFont"/>
    <w:uiPriority w:val="99"/>
    <w:semiHidden/>
    <w:unhideWhenUsed/>
    <w:rsid w:val="00BF11D4"/>
    <w:rPr>
      <w:color w:val="605E5C"/>
      <w:shd w:val="clear" w:color="auto" w:fill="E1DFDD"/>
    </w:rPr>
  </w:style>
  <w:style w:type="paragraph" w:styleId="ListParagraph">
    <w:name w:val="List Paragraph"/>
    <w:basedOn w:val="Normal"/>
    <w:uiPriority w:val="34"/>
    <w:qFormat/>
    <w:rsid w:val="00A80D58"/>
    <w:pPr>
      <w:ind w:left="720"/>
      <w:contextualSpacing/>
    </w:pPr>
  </w:style>
  <w:style w:type="paragraph" w:styleId="TOC1">
    <w:name w:val="toc 1"/>
    <w:basedOn w:val="Normal"/>
    <w:next w:val="Normal"/>
    <w:autoRedefine/>
    <w:uiPriority w:val="39"/>
    <w:unhideWhenUsed/>
    <w:rsid w:val="000A0120"/>
    <w:pPr>
      <w:spacing w:after="100"/>
    </w:pPr>
  </w:style>
  <w:style w:type="paragraph" w:styleId="TOC2">
    <w:name w:val="toc 2"/>
    <w:basedOn w:val="Normal"/>
    <w:next w:val="Normal"/>
    <w:autoRedefine/>
    <w:uiPriority w:val="39"/>
    <w:unhideWhenUsed/>
    <w:rsid w:val="000A0120"/>
    <w:pPr>
      <w:spacing w:after="100"/>
      <w:ind w:left="220"/>
    </w:pPr>
  </w:style>
  <w:style w:type="paragraph" w:styleId="BalloonText">
    <w:name w:val="Balloon Text"/>
    <w:basedOn w:val="Normal"/>
    <w:link w:val="BalloonTextChar"/>
    <w:uiPriority w:val="99"/>
    <w:semiHidden/>
    <w:unhideWhenUsed/>
    <w:rsid w:val="00803C7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00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radici.com/web-help/pcoip_cloud_access_manager/current/" TargetMode="External"/><Relationship Id="rId13" Type="http://schemas.openxmlformats.org/officeDocument/2006/relationships/image" Target="media/image7.png"/><Relationship Id="rId18" Type="http://schemas.openxmlformats.org/officeDocument/2006/relationships/hyperlink" Target="https://www.teradici.com/web-help/pcoip_cloud_access_manager/CACv2/installation/downloading_ca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manage.accuwebhosting.com/knowledgebase/2609/How-to-Enable-PingorICMP-Echo-Request-in-Windows-Server.html" TargetMode="External"/><Relationship Id="rId2" Type="http://schemas.openxmlformats.org/officeDocument/2006/relationships/numbering" Target="numbering.xml"/><Relationship Id="rId16" Type="http://schemas.openxmlformats.org/officeDocument/2006/relationships/hyperlink" Target="https://www.teradici.com/web-help/pcoip_cloud_access_manager/CACv2/"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9B339-5B87-4F3D-B738-003D07E2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2835</Words>
  <Characters>16165</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Dillabough</dc:creator>
  <cp:keywords/>
  <dc:description/>
  <cp:lastModifiedBy>Bob Ljujic</cp:lastModifiedBy>
  <cp:revision>2</cp:revision>
  <dcterms:created xsi:type="dcterms:W3CDTF">2019-07-15T18:46:00Z</dcterms:created>
  <dcterms:modified xsi:type="dcterms:W3CDTF">2019-07-15T18:46:00Z</dcterms:modified>
</cp:coreProperties>
</file>